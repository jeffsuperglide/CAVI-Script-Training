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8DE5" w14:textId="35B162B5" w:rsidR="009360D0" w:rsidRPr="00942B25" w:rsidRDefault="009360D0" w:rsidP="00BB7167">
      <w:pPr>
        <w:rPr>
          <w:b/>
          <w:bCs/>
          <w:sz w:val="28"/>
          <w:szCs w:val="28"/>
        </w:rPr>
      </w:pPr>
      <w:r w:rsidRPr="00942B25">
        <w:rPr>
          <w:b/>
          <w:bCs/>
          <w:sz w:val="28"/>
          <w:szCs w:val="28"/>
        </w:rPr>
        <w:t>Background</w:t>
      </w:r>
    </w:p>
    <w:p w14:paraId="0AE20EC8" w14:textId="0000D57A" w:rsidR="002047AC" w:rsidRDefault="00B865C1" w:rsidP="00BB7167">
      <w:r>
        <w:t xml:space="preserve">The Little Sandy River is a tributary of the Ohio River in northeastern Kentucky.  The basin’s </w:t>
      </w:r>
      <w:r w:rsidR="009360D0">
        <w:t>drainage are</w:t>
      </w:r>
      <w:r w:rsidR="00C8447B">
        <w:t xml:space="preserve">a is approximately </w:t>
      </w:r>
      <w:r w:rsidR="009360D0">
        <w:t xml:space="preserve">721 square miles including parts of Greenup, Boyd, Carter, Lawrence, Elliott and Rowan </w:t>
      </w:r>
      <w:r w:rsidR="00302E6A">
        <w:t>C</w:t>
      </w:r>
      <w:r w:rsidR="009360D0">
        <w:t>ounties</w:t>
      </w:r>
      <w:r w:rsidR="009F2212">
        <w:t>, Kentucky.  Terrain is mostly hilly to mountainous draining in a northerly direction, heading north-northeast</w:t>
      </w:r>
      <w:r w:rsidR="00C8447B">
        <w:t>.  The Little Sandy River originates a few miles southwest of Sandy Hook, Kentucky (Elliott County) flowing north-northeast through rugged hills to the town of Grayson, through rolling hills, and then finally connecting with the Ohio River</w:t>
      </w:r>
      <w:r>
        <w:t xml:space="preserve"> (river </w:t>
      </w:r>
      <w:r w:rsidR="00C8447B">
        <w:t>mile 336.4</w:t>
      </w:r>
      <w:r>
        <w:t>) at Greenup, Kentucky</w:t>
      </w:r>
      <w:r w:rsidR="00C8447B">
        <w:t>.</w:t>
      </w:r>
      <w:r>
        <w:t xml:space="preserve">  Little Sandy’s two largest tributaries are Little Fork and East Fork each draining approximately 132 and 151 square miles, respectfully.</w:t>
      </w:r>
    </w:p>
    <w:p w14:paraId="6EA8D1E1" w14:textId="26E66B69" w:rsidR="00B865C1" w:rsidRDefault="00302E6A" w:rsidP="00C34438">
      <w:r>
        <w:t xml:space="preserve">Grayson Dam is in Carter County, Kentucky on the Little Sandy River at 51.2 river miles above its confluence with the Ohio River.  Grayson is an </w:t>
      </w:r>
      <w:proofErr w:type="spellStart"/>
      <w:r w:rsidR="003A0DFF">
        <w:t>earthfill</w:t>
      </w:r>
      <w:proofErr w:type="spellEnd"/>
      <w:r w:rsidR="003A0DFF">
        <w:t xml:space="preserve"> dam with</w:t>
      </w:r>
      <w:r>
        <w:t xml:space="preserve"> random rockfill</w:t>
      </w:r>
      <w:r w:rsidR="003A0DFF">
        <w:t xml:space="preserve"> and </w:t>
      </w:r>
      <w:r w:rsidR="00CF5CF4">
        <w:t xml:space="preserve">a </w:t>
      </w:r>
      <w:r>
        <w:t>central impervious core</w:t>
      </w:r>
      <w:r w:rsidR="003A0DFF">
        <w:t>.  Its height is</w:t>
      </w:r>
      <w:r>
        <w:t xml:space="preserve"> 120 feet</w:t>
      </w:r>
      <w:r w:rsidR="003A0DFF">
        <w:t xml:space="preserve"> and a top length of 1,460 feet</w:t>
      </w:r>
      <w:r w:rsidR="00CF5CF4">
        <w:t xml:space="preserve">.  The impoundment area above the dam is 196 square miles.  </w:t>
      </w:r>
      <w:r w:rsidR="00C34438">
        <w:t>Stream gage locations are Grayson Lake (</w:t>
      </w:r>
      <w:r w:rsidR="00C34438" w:rsidRPr="00C34438">
        <w:t>03216300</w:t>
      </w:r>
      <w:r w:rsidR="00C34438">
        <w:t>), Little Sandy River below Grayson Dam (</w:t>
      </w:r>
      <w:r w:rsidR="00C34438" w:rsidRPr="00C34438">
        <w:t>03216350</w:t>
      </w:r>
      <w:r w:rsidR="00C34438">
        <w:t>), Little Sandy River at Grayson, KY (</w:t>
      </w:r>
      <w:r w:rsidR="00C34438" w:rsidRPr="00C34438">
        <w:t>03216500</w:t>
      </w:r>
      <w:r w:rsidR="00C34438">
        <w:t xml:space="preserve">) and </w:t>
      </w:r>
      <w:r w:rsidR="00C34438" w:rsidRPr="00C34438">
        <w:t xml:space="preserve">Ohio River </w:t>
      </w:r>
      <w:r w:rsidR="00C34438">
        <w:t>a</w:t>
      </w:r>
      <w:r w:rsidR="00C34438" w:rsidRPr="00C34438">
        <w:t>t Greenup Dam Near Greenup, K</w:t>
      </w:r>
      <w:r w:rsidR="00C34438">
        <w:t>Y (</w:t>
      </w:r>
      <w:r w:rsidR="00C34438" w:rsidRPr="00C34438">
        <w:t>03216600</w:t>
      </w:r>
      <w:r w:rsidR="00C34438">
        <w:t>).</w:t>
      </w:r>
    </w:p>
    <w:p w14:paraId="70B3573C" w14:textId="77777777" w:rsidR="00F1614A" w:rsidRDefault="00F1614A" w:rsidP="00C34438"/>
    <w:p w14:paraId="22DCA512" w14:textId="223FDCDB" w:rsidR="004D14C3" w:rsidRPr="00942B25" w:rsidRDefault="004D14C3" w:rsidP="00C34438">
      <w:pPr>
        <w:rPr>
          <w:b/>
          <w:bCs/>
          <w:sz w:val="28"/>
          <w:szCs w:val="28"/>
        </w:rPr>
      </w:pPr>
      <w:r w:rsidRPr="00942B25">
        <w:rPr>
          <w:b/>
          <w:bCs/>
          <w:sz w:val="28"/>
          <w:szCs w:val="28"/>
        </w:rPr>
        <w:t>Overview</w:t>
      </w:r>
    </w:p>
    <w:p w14:paraId="07087010" w14:textId="341E3E14" w:rsidR="004D14C3" w:rsidRDefault="004D14C3" w:rsidP="00C34438">
      <w:r>
        <w:t xml:space="preserve">Writing effective code with the Jython language requires a basic knowledge of </w:t>
      </w:r>
      <w:r w:rsidR="00B52585">
        <w:t xml:space="preserve">the </w:t>
      </w:r>
      <w:r>
        <w:t xml:space="preserve">Python syntax.  Writing effective CAVI scripts adds an addition level of complexity having to understand how Java classes can be used within the Jython environment and what those classes are specific to </w:t>
      </w:r>
      <w:r w:rsidR="00B52585">
        <w:t xml:space="preserve">the </w:t>
      </w:r>
      <w:r>
        <w:t>CWMS CAVI environment.  The workshop has X tasks that build upon one another.  The initial task “installs” a package to help simplify some of the unknowns first learning to script with</w:t>
      </w:r>
      <w:r w:rsidR="00B52585">
        <w:t>in</w:t>
      </w:r>
      <w:r>
        <w:t xml:space="preserve"> the CAVI.</w:t>
      </w:r>
      <w:r w:rsidR="00B52585">
        <w:t xml:space="preserve">  RTS-UTILS is essentially a Python package with wrappers </w:t>
      </w:r>
      <w:r w:rsidR="00F1614A">
        <w:t xml:space="preserve">around </w:t>
      </w:r>
      <w:r w:rsidR="00B52585">
        <w:t>some of the HEC Java classes that access CAVI and active watershed objects and attributes.  The following are tasks in this workshop:</w:t>
      </w:r>
    </w:p>
    <w:p w14:paraId="6A90DCC2" w14:textId="422DC43E" w:rsidR="00B52585" w:rsidRDefault="00B52585" w:rsidP="00B52585">
      <w:pPr>
        <w:pStyle w:val="ListParagraph"/>
        <w:numPr>
          <w:ilvl w:val="0"/>
          <w:numId w:val="3"/>
        </w:numPr>
      </w:pPr>
      <w:r>
        <w:t>RTS-UTILS installation into the CAVI environment</w:t>
      </w:r>
    </w:p>
    <w:p w14:paraId="70CE5AAF" w14:textId="71550A9C" w:rsidR="00B52585" w:rsidRDefault="00B52585" w:rsidP="00B52585">
      <w:pPr>
        <w:pStyle w:val="ListParagraph"/>
        <w:numPr>
          <w:ilvl w:val="0"/>
          <w:numId w:val="3"/>
        </w:numPr>
      </w:pPr>
      <w:r>
        <w:t>Manually running CAVI scripts</w:t>
      </w:r>
    </w:p>
    <w:p w14:paraId="6684F0E4" w14:textId="112BAE20" w:rsidR="00B52585" w:rsidRDefault="00B52585" w:rsidP="00B52585">
      <w:pPr>
        <w:pStyle w:val="ListParagraph"/>
        <w:numPr>
          <w:ilvl w:val="0"/>
          <w:numId w:val="3"/>
        </w:numPr>
      </w:pPr>
      <w:r>
        <w:t>Setup and execute CAVI scripts with automation</w:t>
      </w:r>
      <w:r w:rsidR="00942B25">
        <w:t xml:space="preserve"> (Schedule Script Job)</w:t>
      </w:r>
    </w:p>
    <w:p w14:paraId="009486D1" w14:textId="17C9A541" w:rsidR="00B52585" w:rsidRDefault="00B52585" w:rsidP="00B52585">
      <w:pPr>
        <w:pStyle w:val="ListParagraph"/>
        <w:numPr>
          <w:ilvl w:val="0"/>
          <w:numId w:val="3"/>
        </w:numPr>
      </w:pPr>
      <w:r>
        <w:t>Setup CAVI program order scripting</w:t>
      </w:r>
      <w:r w:rsidR="00942B25">
        <w:t xml:space="preserve"> (Program Order Scripts)</w:t>
      </w:r>
    </w:p>
    <w:p w14:paraId="6A46F5CE" w14:textId="4F6C44D3" w:rsidR="00754A95" w:rsidRDefault="00754A95" w:rsidP="00754A95">
      <w:r>
        <w:t xml:space="preserve">Each task should be completed in the order described above.  The first task is critical, and required, to successfully complete </w:t>
      </w:r>
      <w:r w:rsidR="00AC1237">
        <w:t xml:space="preserve">all but the last </w:t>
      </w:r>
      <w:r>
        <w:t>workshop task.  Once the first task is complete, most of the Jython code is written and ready to execute except for specific configurations and minor changes in the code</w:t>
      </w:r>
      <w:r w:rsidR="00F1614A">
        <w:t>.</w:t>
      </w:r>
      <w:r w:rsidR="00AC1237">
        <w:t xml:space="preserve">  The last task (Program Order Scripts) does not use RTS-UTILS as a dependency, because “</w:t>
      </w:r>
      <w:proofErr w:type="spellStart"/>
      <w:r w:rsidR="00AC1237">
        <w:t>currentAlternative</w:t>
      </w:r>
      <w:proofErr w:type="spellEnd"/>
      <w:r w:rsidR="00AC1237">
        <w:t>” and “</w:t>
      </w:r>
      <w:proofErr w:type="spellStart"/>
      <w:r w:rsidR="00AC1237">
        <w:t>computeOptions</w:t>
      </w:r>
      <w:proofErr w:type="spellEnd"/>
      <w:r w:rsidR="00AC1237">
        <w:t>” Java clas</w:t>
      </w:r>
      <w:r w:rsidR="00047E15">
        <w:t>s</w:t>
      </w:r>
      <w:r w:rsidR="00AC1237">
        <w:t xml:space="preserve">es provide </w:t>
      </w:r>
      <w:r w:rsidR="00653F6B">
        <w:t xml:space="preserve">the </w:t>
      </w:r>
      <w:r w:rsidR="00AC1237">
        <w:t>necessary objects.</w:t>
      </w:r>
    </w:p>
    <w:p w14:paraId="00FD3F27" w14:textId="03E3AD6D" w:rsidR="00857617" w:rsidRDefault="00B24C63" w:rsidP="00754A95">
      <w:r>
        <w:t xml:space="preserve">The CWMS Watershed Little Sandy River Basin has been provided for each workshop task.  </w:t>
      </w:r>
      <w:r w:rsidR="00E6784A">
        <w:t>There are four USGS sites and 11 CWMS RADAR pathnames.  These gage locations will be used to configure the data acquisition scripts</w:t>
      </w:r>
      <w:r w:rsidR="000841B8">
        <w:t xml:space="preserve">.  Table 1 and </w:t>
      </w:r>
      <w:r w:rsidR="00653F6B">
        <w:t xml:space="preserve">Table </w:t>
      </w:r>
      <w:r w:rsidR="000841B8">
        <w:t>2 summarize USGS and CWMS RADAR locations and pathnames</w:t>
      </w:r>
      <w:r w:rsidR="00E6784A">
        <w:t>.</w:t>
      </w:r>
    </w:p>
    <w:p w14:paraId="58243D8B" w14:textId="77777777" w:rsidR="00857617" w:rsidRDefault="00857617">
      <w:r>
        <w:br w:type="page"/>
      </w:r>
    </w:p>
    <w:p w14:paraId="519DD5F4" w14:textId="77A43E9D" w:rsidR="0034265B" w:rsidRDefault="00857617" w:rsidP="00754A95">
      <w:r>
        <w:lastRenderedPageBreak/>
        <w:t>Table 1.  Get USGS Locations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6784A" w:rsidRPr="00857617" w14:paraId="0B8B08F4" w14:textId="77777777" w:rsidTr="00E6784A">
        <w:tc>
          <w:tcPr>
            <w:tcW w:w="1558" w:type="dxa"/>
          </w:tcPr>
          <w:p w14:paraId="7C5A7EA8" w14:textId="6CBC216F" w:rsidR="00E6784A" w:rsidRPr="00857617" w:rsidRDefault="00E6784A" w:rsidP="00754A95">
            <w:pPr>
              <w:rPr>
                <w:sz w:val="20"/>
                <w:szCs w:val="20"/>
              </w:rPr>
            </w:pPr>
            <w:r w:rsidRPr="00857617">
              <w:rPr>
                <w:sz w:val="20"/>
                <w:szCs w:val="20"/>
              </w:rPr>
              <w:t>USGS ID</w:t>
            </w:r>
          </w:p>
        </w:tc>
        <w:tc>
          <w:tcPr>
            <w:tcW w:w="1558" w:type="dxa"/>
          </w:tcPr>
          <w:p w14:paraId="36B9DB7B" w14:textId="4CB6D363" w:rsidR="00E6784A" w:rsidRPr="00857617" w:rsidRDefault="00E6784A" w:rsidP="00754A95">
            <w:pPr>
              <w:rPr>
                <w:sz w:val="20"/>
                <w:szCs w:val="20"/>
              </w:rPr>
            </w:pPr>
            <w:r w:rsidRPr="00857617">
              <w:rPr>
                <w:sz w:val="20"/>
                <w:szCs w:val="20"/>
              </w:rPr>
              <w:t>SHEF</w:t>
            </w:r>
          </w:p>
        </w:tc>
        <w:tc>
          <w:tcPr>
            <w:tcW w:w="1558" w:type="dxa"/>
          </w:tcPr>
          <w:p w14:paraId="1325DF9E" w14:textId="1CD848CB" w:rsidR="00E6784A" w:rsidRPr="00857617" w:rsidRDefault="00E6784A" w:rsidP="00754A95">
            <w:pPr>
              <w:rPr>
                <w:sz w:val="20"/>
                <w:szCs w:val="20"/>
              </w:rPr>
            </w:pPr>
            <w:r w:rsidRPr="00857617">
              <w:rPr>
                <w:sz w:val="20"/>
                <w:szCs w:val="20"/>
              </w:rPr>
              <w:t>A</w:t>
            </w:r>
          </w:p>
        </w:tc>
        <w:tc>
          <w:tcPr>
            <w:tcW w:w="1558" w:type="dxa"/>
          </w:tcPr>
          <w:p w14:paraId="2F007363" w14:textId="306D66B1" w:rsidR="00E6784A" w:rsidRPr="00857617" w:rsidRDefault="00E6784A" w:rsidP="00754A95">
            <w:pPr>
              <w:rPr>
                <w:sz w:val="20"/>
                <w:szCs w:val="20"/>
              </w:rPr>
            </w:pPr>
            <w:r w:rsidRPr="00857617">
              <w:rPr>
                <w:sz w:val="20"/>
                <w:szCs w:val="20"/>
              </w:rPr>
              <w:t>B</w:t>
            </w:r>
          </w:p>
        </w:tc>
        <w:tc>
          <w:tcPr>
            <w:tcW w:w="1559" w:type="dxa"/>
          </w:tcPr>
          <w:p w14:paraId="3F575F47" w14:textId="7009710F" w:rsidR="00E6784A" w:rsidRPr="00857617" w:rsidRDefault="00E6784A" w:rsidP="00754A95">
            <w:pPr>
              <w:rPr>
                <w:sz w:val="20"/>
                <w:szCs w:val="20"/>
              </w:rPr>
            </w:pPr>
            <w:r w:rsidRPr="00857617">
              <w:rPr>
                <w:sz w:val="20"/>
                <w:szCs w:val="20"/>
              </w:rPr>
              <w:t>F</w:t>
            </w:r>
          </w:p>
        </w:tc>
        <w:tc>
          <w:tcPr>
            <w:tcW w:w="1559" w:type="dxa"/>
          </w:tcPr>
          <w:p w14:paraId="15EEF71E" w14:textId="73776535" w:rsidR="00E6784A" w:rsidRPr="00857617" w:rsidRDefault="00E6784A" w:rsidP="00754A95">
            <w:pPr>
              <w:rPr>
                <w:sz w:val="20"/>
                <w:szCs w:val="20"/>
              </w:rPr>
            </w:pPr>
            <w:r w:rsidRPr="00857617">
              <w:rPr>
                <w:sz w:val="20"/>
                <w:szCs w:val="20"/>
              </w:rPr>
              <w:t>Parameters</w:t>
            </w:r>
          </w:p>
        </w:tc>
      </w:tr>
      <w:tr w:rsidR="00E6784A" w:rsidRPr="00857617" w14:paraId="1A526B73" w14:textId="77777777" w:rsidTr="00E6784A">
        <w:tc>
          <w:tcPr>
            <w:tcW w:w="1558" w:type="dxa"/>
          </w:tcPr>
          <w:p w14:paraId="6FE31DF4" w14:textId="758991DF" w:rsidR="00E6784A" w:rsidRPr="00857617" w:rsidRDefault="00E6784A" w:rsidP="00754A95">
            <w:pPr>
              <w:rPr>
                <w:sz w:val="20"/>
                <w:szCs w:val="20"/>
              </w:rPr>
            </w:pPr>
            <w:r w:rsidRPr="00857617">
              <w:rPr>
                <w:sz w:val="20"/>
                <w:szCs w:val="20"/>
              </w:rPr>
              <w:t>03216350</w:t>
            </w:r>
          </w:p>
        </w:tc>
        <w:tc>
          <w:tcPr>
            <w:tcW w:w="1558" w:type="dxa"/>
          </w:tcPr>
          <w:p w14:paraId="77010503" w14:textId="503D9945" w:rsidR="00E6784A" w:rsidRPr="00857617" w:rsidRDefault="00E6784A" w:rsidP="00754A95">
            <w:pPr>
              <w:rPr>
                <w:sz w:val="20"/>
                <w:szCs w:val="20"/>
              </w:rPr>
            </w:pPr>
            <w:r w:rsidRPr="00857617">
              <w:rPr>
                <w:sz w:val="20"/>
                <w:szCs w:val="20"/>
              </w:rPr>
              <w:t>GYLK2</w:t>
            </w:r>
          </w:p>
        </w:tc>
        <w:tc>
          <w:tcPr>
            <w:tcW w:w="1558" w:type="dxa"/>
          </w:tcPr>
          <w:p w14:paraId="7D2A292A" w14:textId="77777777" w:rsidR="00E6784A" w:rsidRPr="00857617" w:rsidRDefault="00E6784A" w:rsidP="00754A95">
            <w:pPr>
              <w:rPr>
                <w:sz w:val="20"/>
                <w:szCs w:val="20"/>
              </w:rPr>
            </w:pPr>
          </w:p>
        </w:tc>
        <w:tc>
          <w:tcPr>
            <w:tcW w:w="1558" w:type="dxa"/>
          </w:tcPr>
          <w:p w14:paraId="557A31CF" w14:textId="7E84477B" w:rsidR="00E6784A" w:rsidRPr="00857617" w:rsidRDefault="00E6784A" w:rsidP="00754A95">
            <w:pPr>
              <w:rPr>
                <w:sz w:val="20"/>
                <w:szCs w:val="20"/>
              </w:rPr>
            </w:pPr>
            <w:r w:rsidRPr="00857617">
              <w:rPr>
                <w:sz w:val="20"/>
                <w:szCs w:val="20"/>
              </w:rPr>
              <w:t xml:space="preserve">Little Sandy </w:t>
            </w:r>
            <w:proofErr w:type="spellStart"/>
            <w:r w:rsidRPr="00857617">
              <w:rPr>
                <w:sz w:val="20"/>
                <w:szCs w:val="20"/>
              </w:rPr>
              <w:t>blw</w:t>
            </w:r>
            <w:proofErr w:type="spellEnd"/>
            <w:r w:rsidRPr="00857617">
              <w:rPr>
                <w:sz w:val="20"/>
                <w:szCs w:val="20"/>
              </w:rPr>
              <w:t xml:space="preserve"> Grayson</w:t>
            </w:r>
          </w:p>
        </w:tc>
        <w:tc>
          <w:tcPr>
            <w:tcW w:w="1559" w:type="dxa"/>
          </w:tcPr>
          <w:p w14:paraId="4BD5AE49" w14:textId="6145D4D1" w:rsidR="00E6784A" w:rsidRPr="00857617" w:rsidRDefault="00E6784A" w:rsidP="00754A95">
            <w:pPr>
              <w:rPr>
                <w:sz w:val="20"/>
                <w:szCs w:val="20"/>
              </w:rPr>
            </w:pPr>
            <w:r w:rsidRPr="00857617">
              <w:rPr>
                <w:sz w:val="20"/>
                <w:szCs w:val="20"/>
              </w:rPr>
              <w:t>OBS-USGS</w:t>
            </w:r>
          </w:p>
        </w:tc>
        <w:tc>
          <w:tcPr>
            <w:tcW w:w="1559" w:type="dxa"/>
          </w:tcPr>
          <w:p w14:paraId="5F8C096C" w14:textId="5E4EC754" w:rsidR="00E6784A" w:rsidRPr="00857617" w:rsidRDefault="00E6784A" w:rsidP="00754A95">
            <w:pPr>
              <w:rPr>
                <w:sz w:val="20"/>
                <w:szCs w:val="20"/>
              </w:rPr>
            </w:pPr>
            <w:r w:rsidRPr="00857617">
              <w:rPr>
                <w:sz w:val="20"/>
                <w:szCs w:val="20"/>
              </w:rPr>
              <w:t xml:space="preserve">Stage, </w:t>
            </w:r>
            <w:proofErr w:type="spellStart"/>
            <w:r w:rsidRPr="00857617">
              <w:rPr>
                <w:sz w:val="20"/>
                <w:szCs w:val="20"/>
              </w:rPr>
              <w:t>Precip</w:t>
            </w:r>
            <w:proofErr w:type="spellEnd"/>
            <w:r w:rsidRPr="00857617">
              <w:rPr>
                <w:sz w:val="20"/>
                <w:szCs w:val="20"/>
              </w:rPr>
              <w:t>, Temp-Water</w:t>
            </w:r>
          </w:p>
        </w:tc>
      </w:tr>
      <w:tr w:rsidR="00E6784A" w:rsidRPr="00857617" w14:paraId="5B9285A8" w14:textId="77777777" w:rsidTr="00E6784A">
        <w:tc>
          <w:tcPr>
            <w:tcW w:w="1558" w:type="dxa"/>
          </w:tcPr>
          <w:p w14:paraId="66F0CDE0" w14:textId="00FC2495" w:rsidR="00E6784A" w:rsidRPr="00857617" w:rsidRDefault="00E6784A" w:rsidP="00754A95">
            <w:pPr>
              <w:rPr>
                <w:sz w:val="20"/>
                <w:szCs w:val="20"/>
              </w:rPr>
            </w:pPr>
            <w:r w:rsidRPr="00857617">
              <w:rPr>
                <w:sz w:val="20"/>
                <w:szCs w:val="20"/>
              </w:rPr>
              <w:t>03216500</w:t>
            </w:r>
          </w:p>
        </w:tc>
        <w:tc>
          <w:tcPr>
            <w:tcW w:w="1558" w:type="dxa"/>
          </w:tcPr>
          <w:p w14:paraId="3F1705EF" w14:textId="63B843AF" w:rsidR="00E6784A" w:rsidRPr="00857617" w:rsidRDefault="00E6784A" w:rsidP="00754A95">
            <w:pPr>
              <w:rPr>
                <w:sz w:val="20"/>
                <w:szCs w:val="20"/>
              </w:rPr>
            </w:pPr>
            <w:r w:rsidRPr="00857617">
              <w:rPr>
                <w:sz w:val="20"/>
                <w:szCs w:val="20"/>
              </w:rPr>
              <w:t>GYNK2</w:t>
            </w:r>
          </w:p>
        </w:tc>
        <w:tc>
          <w:tcPr>
            <w:tcW w:w="1558" w:type="dxa"/>
          </w:tcPr>
          <w:p w14:paraId="714B6974" w14:textId="77777777" w:rsidR="00E6784A" w:rsidRPr="00857617" w:rsidRDefault="00E6784A" w:rsidP="00754A95">
            <w:pPr>
              <w:rPr>
                <w:sz w:val="20"/>
                <w:szCs w:val="20"/>
              </w:rPr>
            </w:pPr>
          </w:p>
        </w:tc>
        <w:tc>
          <w:tcPr>
            <w:tcW w:w="1558" w:type="dxa"/>
          </w:tcPr>
          <w:p w14:paraId="751979DA" w14:textId="2283A601" w:rsidR="00E6784A" w:rsidRPr="00857617" w:rsidRDefault="00E6784A" w:rsidP="00754A95">
            <w:pPr>
              <w:rPr>
                <w:sz w:val="20"/>
                <w:szCs w:val="20"/>
              </w:rPr>
            </w:pPr>
            <w:r w:rsidRPr="00857617">
              <w:rPr>
                <w:sz w:val="20"/>
                <w:szCs w:val="20"/>
              </w:rPr>
              <w:t>Little Sandy River at Grayson</w:t>
            </w:r>
          </w:p>
        </w:tc>
        <w:tc>
          <w:tcPr>
            <w:tcW w:w="1559" w:type="dxa"/>
          </w:tcPr>
          <w:p w14:paraId="6D64A3FE" w14:textId="2F87AFD3" w:rsidR="00E6784A" w:rsidRPr="00857617" w:rsidRDefault="00E6784A" w:rsidP="00754A95">
            <w:pPr>
              <w:rPr>
                <w:sz w:val="20"/>
                <w:szCs w:val="20"/>
              </w:rPr>
            </w:pPr>
            <w:r w:rsidRPr="00857617">
              <w:rPr>
                <w:sz w:val="20"/>
                <w:szCs w:val="20"/>
              </w:rPr>
              <w:t>OBS-USGS</w:t>
            </w:r>
          </w:p>
        </w:tc>
        <w:tc>
          <w:tcPr>
            <w:tcW w:w="1559" w:type="dxa"/>
          </w:tcPr>
          <w:p w14:paraId="48F43498" w14:textId="02F0533E" w:rsidR="00E6784A" w:rsidRPr="00857617" w:rsidRDefault="00E6784A" w:rsidP="00754A95">
            <w:pPr>
              <w:rPr>
                <w:sz w:val="20"/>
                <w:szCs w:val="20"/>
              </w:rPr>
            </w:pPr>
            <w:r w:rsidRPr="00857617">
              <w:rPr>
                <w:sz w:val="20"/>
                <w:szCs w:val="20"/>
              </w:rPr>
              <w:t>Stage, Flow</w:t>
            </w:r>
          </w:p>
        </w:tc>
      </w:tr>
      <w:tr w:rsidR="00E6784A" w:rsidRPr="00857617" w14:paraId="5B022005" w14:textId="77777777" w:rsidTr="00E6784A">
        <w:tc>
          <w:tcPr>
            <w:tcW w:w="1558" w:type="dxa"/>
          </w:tcPr>
          <w:p w14:paraId="1F1E6117" w14:textId="113BE749" w:rsidR="00E6784A" w:rsidRPr="00857617" w:rsidRDefault="00E6784A" w:rsidP="00754A95">
            <w:pPr>
              <w:rPr>
                <w:sz w:val="20"/>
                <w:szCs w:val="20"/>
              </w:rPr>
            </w:pPr>
            <w:r w:rsidRPr="00857617">
              <w:rPr>
                <w:sz w:val="20"/>
                <w:szCs w:val="20"/>
              </w:rPr>
              <w:t>03216600</w:t>
            </w:r>
          </w:p>
        </w:tc>
        <w:tc>
          <w:tcPr>
            <w:tcW w:w="1558" w:type="dxa"/>
          </w:tcPr>
          <w:p w14:paraId="6B7F67C6" w14:textId="77777777" w:rsidR="00E6784A" w:rsidRPr="00857617" w:rsidRDefault="00E6784A" w:rsidP="00754A95">
            <w:pPr>
              <w:rPr>
                <w:sz w:val="20"/>
                <w:szCs w:val="20"/>
              </w:rPr>
            </w:pPr>
          </w:p>
        </w:tc>
        <w:tc>
          <w:tcPr>
            <w:tcW w:w="1558" w:type="dxa"/>
          </w:tcPr>
          <w:p w14:paraId="11BD0E85" w14:textId="77777777" w:rsidR="00E6784A" w:rsidRPr="00857617" w:rsidRDefault="00E6784A" w:rsidP="00754A95">
            <w:pPr>
              <w:rPr>
                <w:sz w:val="20"/>
                <w:szCs w:val="20"/>
              </w:rPr>
            </w:pPr>
          </w:p>
        </w:tc>
        <w:tc>
          <w:tcPr>
            <w:tcW w:w="1558" w:type="dxa"/>
          </w:tcPr>
          <w:p w14:paraId="1CE2B3E6" w14:textId="0451E6A7" w:rsidR="00E6784A" w:rsidRPr="00857617" w:rsidRDefault="00E6784A" w:rsidP="00754A95">
            <w:pPr>
              <w:rPr>
                <w:sz w:val="20"/>
                <w:szCs w:val="20"/>
              </w:rPr>
            </w:pPr>
            <w:r w:rsidRPr="00857617">
              <w:rPr>
                <w:sz w:val="20"/>
                <w:szCs w:val="20"/>
              </w:rPr>
              <w:t>Ohio River at Greenup</w:t>
            </w:r>
          </w:p>
        </w:tc>
        <w:tc>
          <w:tcPr>
            <w:tcW w:w="1559" w:type="dxa"/>
          </w:tcPr>
          <w:p w14:paraId="401C3F25" w14:textId="7A1C574B" w:rsidR="00E6784A" w:rsidRPr="00857617" w:rsidRDefault="00E6784A" w:rsidP="00754A95">
            <w:pPr>
              <w:rPr>
                <w:sz w:val="20"/>
                <w:szCs w:val="20"/>
              </w:rPr>
            </w:pPr>
            <w:r w:rsidRPr="00857617">
              <w:rPr>
                <w:sz w:val="20"/>
                <w:szCs w:val="20"/>
              </w:rPr>
              <w:t>OBS-USGS</w:t>
            </w:r>
          </w:p>
        </w:tc>
        <w:tc>
          <w:tcPr>
            <w:tcW w:w="1559" w:type="dxa"/>
          </w:tcPr>
          <w:p w14:paraId="16AF37F3" w14:textId="5809A7A9" w:rsidR="00E6784A" w:rsidRPr="00857617" w:rsidRDefault="00E6784A" w:rsidP="00754A95">
            <w:pPr>
              <w:rPr>
                <w:sz w:val="20"/>
                <w:szCs w:val="20"/>
              </w:rPr>
            </w:pPr>
            <w:r w:rsidRPr="00857617">
              <w:rPr>
                <w:sz w:val="20"/>
                <w:szCs w:val="20"/>
              </w:rPr>
              <w:t xml:space="preserve">Stage, </w:t>
            </w:r>
            <w:proofErr w:type="spellStart"/>
            <w:r w:rsidRPr="00857617">
              <w:rPr>
                <w:sz w:val="20"/>
                <w:szCs w:val="20"/>
              </w:rPr>
              <w:t>Elev</w:t>
            </w:r>
            <w:proofErr w:type="spellEnd"/>
          </w:p>
        </w:tc>
      </w:tr>
      <w:tr w:rsidR="00E6784A" w:rsidRPr="00857617" w14:paraId="1AFECC4D" w14:textId="77777777" w:rsidTr="00E6784A">
        <w:tc>
          <w:tcPr>
            <w:tcW w:w="1558" w:type="dxa"/>
          </w:tcPr>
          <w:p w14:paraId="7B93493D" w14:textId="75741AC5" w:rsidR="00E6784A" w:rsidRPr="00857617" w:rsidRDefault="00E6784A" w:rsidP="00754A95">
            <w:pPr>
              <w:rPr>
                <w:sz w:val="20"/>
                <w:szCs w:val="20"/>
              </w:rPr>
            </w:pPr>
            <w:r w:rsidRPr="00857617">
              <w:rPr>
                <w:sz w:val="20"/>
                <w:szCs w:val="20"/>
              </w:rPr>
              <w:t>03216300</w:t>
            </w:r>
          </w:p>
        </w:tc>
        <w:tc>
          <w:tcPr>
            <w:tcW w:w="1558" w:type="dxa"/>
          </w:tcPr>
          <w:p w14:paraId="5C6D98CD" w14:textId="77777777" w:rsidR="00E6784A" w:rsidRPr="00857617" w:rsidRDefault="00E6784A" w:rsidP="00754A95">
            <w:pPr>
              <w:rPr>
                <w:sz w:val="20"/>
                <w:szCs w:val="20"/>
              </w:rPr>
            </w:pPr>
          </w:p>
        </w:tc>
        <w:tc>
          <w:tcPr>
            <w:tcW w:w="1558" w:type="dxa"/>
          </w:tcPr>
          <w:p w14:paraId="738BE32F" w14:textId="77777777" w:rsidR="00E6784A" w:rsidRPr="00857617" w:rsidRDefault="00E6784A" w:rsidP="00754A95">
            <w:pPr>
              <w:rPr>
                <w:sz w:val="20"/>
                <w:szCs w:val="20"/>
              </w:rPr>
            </w:pPr>
          </w:p>
        </w:tc>
        <w:tc>
          <w:tcPr>
            <w:tcW w:w="1558" w:type="dxa"/>
          </w:tcPr>
          <w:p w14:paraId="589785CC" w14:textId="28D96346" w:rsidR="00E6784A" w:rsidRPr="00857617" w:rsidRDefault="00E6784A" w:rsidP="00754A95">
            <w:pPr>
              <w:rPr>
                <w:sz w:val="20"/>
                <w:szCs w:val="20"/>
              </w:rPr>
            </w:pPr>
            <w:r w:rsidRPr="00857617">
              <w:rPr>
                <w:sz w:val="20"/>
                <w:szCs w:val="20"/>
              </w:rPr>
              <w:t>Grayson Lake Near Leon</w:t>
            </w:r>
          </w:p>
        </w:tc>
        <w:tc>
          <w:tcPr>
            <w:tcW w:w="1559" w:type="dxa"/>
          </w:tcPr>
          <w:p w14:paraId="47F4C989" w14:textId="7A48ADE8" w:rsidR="00E6784A" w:rsidRPr="00857617" w:rsidRDefault="00E6784A" w:rsidP="00754A95">
            <w:pPr>
              <w:rPr>
                <w:sz w:val="20"/>
                <w:szCs w:val="20"/>
              </w:rPr>
            </w:pPr>
            <w:r w:rsidRPr="00857617">
              <w:rPr>
                <w:sz w:val="20"/>
                <w:szCs w:val="20"/>
              </w:rPr>
              <w:t>OBS-USGS</w:t>
            </w:r>
          </w:p>
        </w:tc>
        <w:tc>
          <w:tcPr>
            <w:tcW w:w="1559" w:type="dxa"/>
          </w:tcPr>
          <w:p w14:paraId="14E4723A" w14:textId="5364AB3A" w:rsidR="00E6784A" w:rsidRPr="00857617" w:rsidRDefault="00E6784A" w:rsidP="00754A95">
            <w:pPr>
              <w:rPr>
                <w:sz w:val="20"/>
                <w:szCs w:val="20"/>
              </w:rPr>
            </w:pPr>
            <w:r w:rsidRPr="00857617">
              <w:rPr>
                <w:sz w:val="20"/>
                <w:szCs w:val="20"/>
              </w:rPr>
              <w:t>Stage</w:t>
            </w:r>
          </w:p>
        </w:tc>
      </w:tr>
    </w:tbl>
    <w:p w14:paraId="7A57A01D" w14:textId="77777777" w:rsidR="00E6784A" w:rsidRDefault="00E6784A" w:rsidP="00754A95"/>
    <w:p w14:paraId="250BEBEE" w14:textId="102E5723" w:rsidR="00F1614A" w:rsidRDefault="00857617" w:rsidP="00754A95">
      <w:r>
        <w:t>Table 2. CWMS RADAR Pathnames</w:t>
      </w:r>
    </w:p>
    <w:tbl>
      <w:tblPr>
        <w:tblStyle w:val="TableGrid"/>
        <w:tblW w:w="0" w:type="auto"/>
        <w:tblLook w:val="04A0" w:firstRow="1" w:lastRow="0" w:firstColumn="1" w:lastColumn="0" w:noHBand="0" w:noVBand="1"/>
      </w:tblPr>
      <w:tblGrid>
        <w:gridCol w:w="4675"/>
        <w:gridCol w:w="4675"/>
      </w:tblGrid>
      <w:tr w:rsidR="00857617" w:rsidRPr="00857617" w14:paraId="46D930D9" w14:textId="77777777" w:rsidTr="00857617">
        <w:tc>
          <w:tcPr>
            <w:tcW w:w="4675" w:type="dxa"/>
          </w:tcPr>
          <w:p w14:paraId="69F9E248" w14:textId="1FB237EF" w:rsidR="00857617" w:rsidRPr="00857617" w:rsidRDefault="00857617" w:rsidP="00754A95">
            <w:pPr>
              <w:rPr>
                <w:sz w:val="20"/>
                <w:szCs w:val="20"/>
              </w:rPr>
            </w:pPr>
            <w:r w:rsidRPr="00857617">
              <w:rPr>
                <w:sz w:val="20"/>
                <w:szCs w:val="20"/>
              </w:rPr>
              <w:t>CWMS Pathname</w:t>
            </w:r>
          </w:p>
        </w:tc>
        <w:tc>
          <w:tcPr>
            <w:tcW w:w="4675" w:type="dxa"/>
          </w:tcPr>
          <w:p w14:paraId="326AD0CE" w14:textId="634C4AF6" w:rsidR="00857617" w:rsidRPr="00857617" w:rsidRDefault="00857617" w:rsidP="00754A95">
            <w:pPr>
              <w:rPr>
                <w:sz w:val="20"/>
                <w:szCs w:val="20"/>
              </w:rPr>
            </w:pPr>
            <w:r w:rsidRPr="00857617">
              <w:rPr>
                <w:sz w:val="20"/>
                <w:szCs w:val="20"/>
              </w:rPr>
              <w:t>DSS Pathname</w:t>
            </w:r>
          </w:p>
        </w:tc>
      </w:tr>
      <w:tr w:rsidR="00857617" w:rsidRPr="00857617" w14:paraId="62FE2E7F" w14:textId="77777777" w:rsidTr="00857617">
        <w:tc>
          <w:tcPr>
            <w:tcW w:w="4675" w:type="dxa"/>
          </w:tcPr>
          <w:p w14:paraId="1533CFA6" w14:textId="63E85AA7" w:rsidR="00857617" w:rsidRPr="00857617" w:rsidRDefault="00857617" w:rsidP="00857617">
            <w:pPr>
              <w:tabs>
                <w:tab w:val="left" w:pos="976"/>
              </w:tabs>
              <w:rPr>
                <w:sz w:val="20"/>
                <w:szCs w:val="20"/>
              </w:rPr>
            </w:pPr>
            <w:r w:rsidRPr="00857617">
              <w:rPr>
                <w:sz w:val="20"/>
                <w:szCs w:val="20"/>
              </w:rPr>
              <w:t>LRH/Grayson-Outflow.Stage.Inst.15Minutes.0.OBS</w:t>
            </w:r>
          </w:p>
        </w:tc>
        <w:tc>
          <w:tcPr>
            <w:tcW w:w="4675" w:type="dxa"/>
          </w:tcPr>
          <w:p w14:paraId="7FB1CC79" w14:textId="3E39A414" w:rsidR="00857617" w:rsidRPr="00857617" w:rsidRDefault="00857617" w:rsidP="00754A95">
            <w:pPr>
              <w:rPr>
                <w:sz w:val="20"/>
                <w:szCs w:val="20"/>
              </w:rPr>
            </w:pPr>
            <w:r w:rsidRPr="00857617">
              <w:rPr>
                <w:sz w:val="20"/>
                <w:szCs w:val="20"/>
              </w:rPr>
              <w:t>//Grayson-Outflow/Stage//15MIN/OBS/</w:t>
            </w:r>
          </w:p>
        </w:tc>
      </w:tr>
      <w:tr w:rsidR="00857617" w:rsidRPr="00857617" w14:paraId="38BED3CE" w14:textId="77777777" w:rsidTr="00857617">
        <w:tc>
          <w:tcPr>
            <w:tcW w:w="4675" w:type="dxa"/>
          </w:tcPr>
          <w:p w14:paraId="4C4AB7BF" w14:textId="509C06FB" w:rsidR="00857617" w:rsidRPr="00857617" w:rsidRDefault="00857617" w:rsidP="00857617">
            <w:pPr>
              <w:tabs>
                <w:tab w:val="left" w:pos="976"/>
              </w:tabs>
              <w:rPr>
                <w:sz w:val="20"/>
                <w:szCs w:val="20"/>
              </w:rPr>
            </w:pPr>
            <w:r w:rsidRPr="00857617">
              <w:rPr>
                <w:sz w:val="20"/>
                <w:szCs w:val="20"/>
              </w:rPr>
              <w:t>LRH/GraysonKY.Stage.Inst.15Minutes.0.OBS</w:t>
            </w:r>
          </w:p>
        </w:tc>
        <w:tc>
          <w:tcPr>
            <w:tcW w:w="4675" w:type="dxa"/>
          </w:tcPr>
          <w:p w14:paraId="6977ECA8" w14:textId="35290C51" w:rsidR="00857617" w:rsidRPr="00857617" w:rsidRDefault="00857617" w:rsidP="00754A95">
            <w:pPr>
              <w:rPr>
                <w:sz w:val="20"/>
                <w:szCs w:val="20"/>
              </w:rPr>
            </w:pPr>
            <w:r w:rsidRPr="00857617">
              <w:rPr>
                <w:sz w:val="20"/>
                <w:szCs w:val="20"/>
              </w:rPr>
              <w:t>//</w:t>
            </w:r>
            <w:proofErr w:type="spellStart"/>
            <w:r w:rsidRPr="00857617">
              <w:rPr>
                <w:sz w:val="20"/>
                <w:szCs w:val="20"/>
              </w:rPr>
              <w:t>GraysonKY</w:t>
            </w:r>
            <w:proofErr w:type="spellEnd"/>
            <w:r w:rsidRPr="00857617">
              <w:rPr>
                <w:sz w:val="20"/>
                <w:szCs w:val="20"/>
              </w:rPr>
              <w:t>/Stage//15MIN/OBS/</w:t>
            </w:r>
          </w:p>
        </w:tc>
      </w:tr>
      <w:tr w:rsidR="00857617" w:rsidRPr="00857617" w14:paraId="75510FC7" w14:textId="77777777" w:rsidTr="00857617">
        <w:tc>
          <w:tcPr>
            <w:tcW w:w="4675" w:type="dxa"/>
          </w:tcPr>
          <w:p w14:paraId="0BD05976" w14:textId="0CC4A028" w:rsidR="00857617" w:rsidRPr="00857617" w:rsidRDefault="00857617" w:rsidP="00857617">
            <w:pPr>
              <w:tabs>
                <w:tab w:val="left" w:pos="976"/>
              </w:tabs>
              <w:rPr>
                <w:sz w:val="20"/>
                <w:szCs w:val="20"/>
              </w:rPr>
            </w:pPr>
            <w:r w:rsidRPr="00857617">
              <w:rPr>
                <w:sz w:val="20"/>
                <w:szCs w:val="20"/>
              </w:rPr>
              <w:t>LRH/Leon.Stage.Inst.15Minutes.0.OBS</w:t>
            </w:r>
          </w:p>
        </w:tc>
        <w:tc>
          <w:tcPr>
            <w:tcW w:w="4675" w:type="dxa"/>
          </w:tcPr>
          <w:p w14:paraId="5304AC41" w14:textId="2E4D47A4" w:rsidR="00857617" w:rsidRPr="00857617" w:rsidRDefault="00857617" w:rsidP="00754A95">
            <w:pPr>
              <w:rPr>
                <w:sz w:val="20"/>
                <w:szCs w:val="20"/>
              </w:rPr>
            </w:pPr>
            <w:r w:rsidRPr="00857617">
              <w:rPr>
                <w:sz w:val="20"/>
                <w:szCs w:val="20"/>
              </w:rPr>
              <w:t>//Leon/Stage//15MIN/OBS/</w:t>
            </w:r>
          </w:p>
        </w:tc>
      </w:tr>
      <w:tr w:rsidR="00857617" w:rsidRPr="00857617" w14:paraId="4EF8C2CD" w14:textId="77777777" w:rsidTr="00857617">
        <w:tc>
          <w:tcPr>
            <w:tcW w:w="4675" w:type="dxa"/>
          </w:tcPr>
          <w:p w14:paraId="41D74126" w14:textId="6E40D141" w:rsidR="00857617" w:rsidRPr="00857617" w:rsidRDefault="00857617" w:rsidP="00857617">
            <w:pPr>
              <w:tabs>
                <w:tab w:val="left" w:pos="976"/>
              </w:tabs>
              <w:rPr>
                <w:sz w:val="20"/>
                <w:szCs w:val="20"/>
              </w:rPr>
            </w:pPr>
            <w:r w:rsidRPr="00857617">
              <w:rPr>
                <w:sz w:val="20"/>
                <w:szCs w:val="20"/>
              </w:rPr>
              <w:t>LRH/Ashland.Stage.Inst.15Minutes.0.OBS</w:t>
            </w:r>
          </w:p>
        </w:tc>
        <w:tc>
          <w:tcPr>
            <w:tcW w:w="4675" w:type="dxa"/>
          </w:tcPr>
          <w:p w14:paraId="79EB3262" w14:textId="55D369A7" w:rsidR="00857617" w:rsidRPr="00857617" w:rsidRDefault="00857617" w:rsidP="00754A95">
            <w:pPr>
              <w:rPr>
                <w:sz w:val="20"/>
                <w:szCs w:val="20"/>
              </w:rPr>
            </w:pPr>
            <w:r w:rsidRPr="00857617">
              <w:rPr>
                <w:sz w:val="20"/>
                <w:szCs w:val="20"/>
              </w:rPr>
              <w:t>//Ashland/Stage//15MIN/OBS/</w:t>
            </w:r>
          </w:p>
        </w:tc>
      </w:tr>
      <w:tr w:rsidR="00857617" w:rsidRPr="00857617" w14:paraId="03783E61" w14:textId="77777777" w:rsidTr="00857617">
        <w:tc>
          <w:tcPr>
            <w:tcW w:w="4675" w:type="dxa"/>
          </w:tcPr>
          <w:p w14:paraId="38560D36" w14:textId="47A8A9B1" w:rsidR="00857617" w:rsidRPr="00857617" w:rsidRDefault="00857617" w:rsidP="00857617">
            <w:pPr>
              <w:tabs>
                <w:tab w:val="left" w:pos="976"/>
              </w:tabs>
              <w:rPr>
                <w:sz w:val="20"/>
                <w:szCs w:val="20"/>
              </w:rPr>
            </w:pPr>
            <w:r w:rsidRPr="00857617">
              <w:rPr>
                <w:sz w:val="20"/>
                <w:szCs w:val="20"/>
              </w:rPr>
              <w:t>LRH/GreenupLD-Pool.Stage.Inst.15Minutes.0.OBS</w:t>
            </w:r>
          </w:p>
        </w:tc>
        <w:tc>
          <w:tcPr>
            <w:tcW w:w="4675" w:type="dxa"/>
          </w:tcPr>
          <w:p w14:paraId="5845A92E" w14:textId="4764ADA5" w:rsidR="00857617" w:rsidRPr="00857617" w:rsidRDefault="00857617" w:rsidP="00754A95">
            <w:pPr>
              <w:rPr>
                <w:sz w:val="20"/>
                <w:szCs w:val="20"/>
              </w:rPr>
            </w:pPr>
            <w:r w:rsidRPr="00857617">
              <w:rPr>
                <w:sz w:val="20"/>
                <w:szCs w:val="20"/>
              </w:rPr>
              <w:t>//</w:t>
            </w:r>
            <w:proofErr w:type="spellStart"/>
            <w:r w:rsidRPr="00857617">
              <w:rPr>
                <w:sz w:val="20"/>
                <w:szCs w:val="20"/>
              </w:rPr>
              <w:t>GreenupLD</w:t>
            </w:r>
            <w:proofErr w:type="spellEnd"/>
            <w:r w:rsidRPr="00857617">
              <w:rPr>
                <w:sz w:val="20"/>
                <w:szCs w:val="20"/>
              </w:rPr>
              <w:t>-Pool/Stage//15MIN/OBS/</w:t>
            </w:r>
          </w:p>
        </w:tc>
      </w:tr>
      <w:tr w:rsidR="00857617" w:rsidRPr="00857617" w14:paraId="493B3DF2" w14:textId="77777777" w:rsidTr="00857617">
        <w:tc>
          <w:tcPr>
            <w:tcW w:w="4675" w:type="dxa"/>
          </w:tcPr>
          <w:p w14:paraId="36FDBB99" w14:textId="2C82C78A" w:rsidR="00857617" w:rsidRPr="00857617" w:rsidRDefault="00857617" w:rsidP="00857617">
            <w:pPr>
              <w:tabs>
                <w:tab w:val="left" w:pos="976"/>
              </w:tabs>
              <w:rPr>
                <w:sz w:val="20"/>
                <w:szCs w:val="20"/>
              </w:rPr>
            </w:pPr>
            <w:r w:rsidRPr="00857617">
              <w:rPr>
                <w:sz w:val="20"/>
                <w:szCs w:val="20"/>
              </w:rPr>
              <w:t>LRH/GreenupLD-Tailwater.Stage.Inst.15Minutes.0.OBS</w:t>
            </w:r>
          </w:p>
        </w:tc>
        <w:tc>
          <w:tcPr>
            <w:tcW w:w="4675" w:type="dxa"/>
          </w:tcPr>
          <w:p w14:paraId="3F12A470" w14:textId="3EAF9968" w:rsidR="00857617" w:rsidRPr="00857617" w:rsidRDefault="00857617" w:rsidP="00754A95">
            <w:pPr>
              <w:rPr>
                <w:sz w:val="20"/>
                <w:szCs w:val="20"/>
              </w:rPr>
            </w:pPr>
            <w:r w:rsidRPr="00857617">
              <w:rPr>
                <w:sz w:val="20"/>
                <w:szCs w:val="20"/>
              </w:rPr>
              <w:t>//</w:t>
            </w:r>
            <w:proofErr w:type="spellStart"/>
            <w:r w:rsidRPr="00857617">
              <w:rPr>
                <w:sz w:val="20"/>
                <w:szCs w:val="20"/>
              </w:rPr>
              <w:t>GreenupLD</w:t>
            </w:r>
            <w:proofErr w:type="spellEnd"/>
            <w:r w:rsidRPr="00857617">
              <w:rPr>
                <w:sz w:val="20"/>
                <w:szCs w:val="20"/>
              </w:rPr>
              <w:t>-Tailwater/Stage//15MIN/OBS/</w:t>
            </w:r>
          </w:p>
        </w:tc>
      </w:tr>
      <w:tr w:rsidR="00857617" w:rsidRPr="00857617" w14:paraId="12B6C851" w14:textId="77777777" w:rsidTr="00857617">
        <w:tc>
          <w:tcPr>
            <w:tcW w:w="4675" w:type="dxa"/>
          </w:tcPr>
          <w:p w14:paraId="00C43DEA" w14:textId="302DC39D" w:rsidR="00857617" w:rsidRPr="00857617" w:rsidRDefault="00857617" w:rsidP="00857617">
            <w:pPr>
              <w:tabs>
                <w:tab w:val="left" w:pos="976"/>
              </w:tabs>
              <w:rPr>
                <w:sz w:val="20"/>
                <w:szCs w:val="20"/>
              </w:rPr>
            </w:pPr>
            <w:r w:rsidRPr="00857617">
              <w:rPr>
                <w:sz w:val="20"/>
                <w:szCs w:val="20"/>
              </w:rPr>
              <w:t>LRH/Grayson-Lake.Flow.Inst.15Minutes.0.OBS</w:t>
            </w:r>
          </w:p>
        </w:tc>
        <w:tc>
          <w:tcPr>
            <w:tcW w:w="4675" w:type="dxa"/>
          </w:tcPr>
          <w:p w14:paraId="0387FB0D" w14:textId="650BA874" w:rsidR="00857617" w:rsidRPr="00857617" w:rsidRDefault="00857617" w:rsidP="00754A95">
            <w:pPr>
              <w:rPr>
                <w:sz w:val="20"/>
                <w:szCs w:val="20"/>
              </w:rPr>
            </w:pPr>
            <w:r w:rsidRPr="00857617">
              <w:rPr>
                <w:sz w:val="20"/>
                <w:szCs w:val="20"/>
              </w:rPr>
              <w:t>//Grayson-Lake/Flow//15MIN/OBS/</w:t>
            </w:r>
          </w:p>
        </w:tc>
      </w:tr>
      <w:tr w:rsidR="00857617" w:rsidRPr="00857617" w14:paraId="3F4B9CBF" w14:textId="77777777" w:rsidTr="00857617">
        <w:tc>
          <w:tcPr>
            <w:tcW w:w="4675" w:type="dxa"/>
          </w:tcPr>
          <w:p w14:paraId="5D6267F9" w14:textId="66B626A3" w:rsidR="00857617" w:rsidRPr="00857617" w:rsidRDefault="00857617" w:rsidP="00857617">
            <w:pPr>
              <w:tabs>
                <w:tab w:val="left" w:pos="976"/>
              </w:tabs>
              <w:rPr>
                <w:sz w:val="20"/>
                <w:szCs w:val="20"/>
              </w:rPr>
            </w:pPr>
            <w:r w:rsidRPr="00857617">
              <w:rPr>
                <w:sz w:val="20"/>
                <w:szCs w:val="20"/>
              </w:rPr>
              <w:t xml:space="preserve">LRH/Grayson-Outflow.Flow.Inst.15Minutes.0.OBS </w:t>
            </w:r>
          </w:p>
        </w:tc>
        <w:tc>
          <w:tcPr>
            <w:tcW w:w="4675" w:type="dxa"/>
          </w:tcPr>
          <w:p w14:paraId="233B918D" w14:textId="5C9B1DE1" w:rsidR="00857617" w:rsidRPr="00857617" w:rsidRDefault="00857617" w:rsidP="00754A95">
            <w:pPr>
              <w:rPr>
                <w:sz w:val="20"/>
                <w:szCs w:val="20"/>
              </w:rPr>
            </w:pPr>
            <w:r w:rsidRPr="00857617">
              <w:rPr>
                <w:sz w:val="20"/>
                <w:szCs w:val="20"/>
              </w:rPr>
              <w:t>//Grayson-Outflow/Flow//15MIN/OBS/</w:t>
            </w:r>
          </w:p>
        </w:tc>
      </w:tr>
      <w:tr w:rsidR="00857617" w:rsidRPr="00857617" w14:paraId="1C60D4F3" w14:textId="77777777" w:rsidTr="00857617">
        <w:tc>
          <w:tcPr>
            <w:tcW w:w="4675" w:type="dxa"/>
          </w:tcPr>
          <w:p w14:paraId="0120B54D" w14:textId="74F53BCA" w:rsidR="00857617" w:rsidRPr="00857617" w:rsidRDefault="00857617" w:rsidP="00857617">
            <w:pPr>
              <w:tabs>
                <w:tab w:val="left" w:pos="976"/>
              </w:tabs>
              <w:rPr>
                <w:sz w:val="20"/>
                <w:szCs w:val="20"/>
              </w:rPr>
            </w:pPr>
            <w:r w:rsidRPr="00857617">
              <w:rPr>
                <w:sz w:val="20"/>
                <w:szCs w:val="20"/>
              </w:rPr>
              <w:t>LRH/GraysonKY.Flow.Inst.15Minutes.0.OBS</w:t>
            </w:r>
          </w:p>
        </w:tc>
        <w:tc>
          <w:tcPr>
            <w:tcW w:w="4675" w:type="dxa"/>
          </w:tcPr>
          <w:p w14:paraId="5ED7EB0A" w14:textId="4A97F73D" w:rsidR="00857617" w:rsidRPr="00857617" w:rsidRDefault="00857617" w:rsidP="00754A95">
            <w:pPr>
              <w:rPr>
                <w:sz w:val="20"/>
                <w:szCs w:val="20"/>
              </w:rPr>
            </w:pPr>
            <w:r w:rsidRPr="00857617">
              <w:rPr>
                <w:sz w:val="20"/>
                <w:szCs w:val="20"/>
              </w:rPr>
              <w:t>//</w:t>
            </w:r>
            <w:proofErr w:type="spellStart"/>
            <w:r w:rsidRPr="00857617">
              <w:rPr>
                <w:sz w:val="20"/>
                <w:szCs w:val="20"/>
              </w:rPr>
              <w:t>GraysonKY</w:t>
            </w:r>
            <w:proofErr w:type="spellEnd"/>
            <w:r w:rsidRPr="00857617">
              <w:rPr>
                <w:sz w:val="20"/>
                <w:szCs w:val="20"/>
              </w:rPr>
              <w:t>/Flow//15MIN/OBS/</w:t>
            </w:r>
          </w:p>
        </w:tc>
      </w:tr>
      <w:tr w:rsidR="00857617" w:rsidRPr="00857617" w14:paraId="3389A0EE" w14:textId="77777777" w:rsidTr="00857617">
        <w:tc>
          <w:tcPr>
            <w:tcW w:w="4675" w:type="dxa"/>
          </w:tcPr>
          <w:p w14:paraId="7946B448" w14:textId="7F03A8E5" w:rsidR="00857617" w:rsidRPr="00857617" w:rsidRDefault="00857617" w:rsidP="00857617">
            <w:pPr>
              <w:tabs>
                <w:tab w:val="left" w:pos="976"/>
              </w:tabs>
              <w:rPr>
                <w:sz w:val="20"/>
                <w:szCs w:val="20"/>
              </w:rPr>
            </w:pPr>
            <w:r w:rsidRPr="00857617">
              <w:rPr>
                <w:sz w:val="20"/>
                <w:szCs w:val="20"/>
              </w:rPr>
              <w:t xml:space="preserve">LRH/Leon.Flow.Inst.15Minutes.0.OBS </w:t>
            </w:r>
          </w:p>
        </w:tc>
        <w:tc>
          <w:tcPr>
            <w:tcW w:w="4675" w:type="dxa"/>
          </w:tcPr>
          <w:p w14:paraId="287F37BA" w14:textId="4F3C68C9" w:rsidR="00857617" w:rsidRPr="00857617" w:rsidRDefault="00857617" w:rsidP="00754A95">
            <w:pPr>
              <w:rPr>
                <w:sz w:val="20"/>
                <w:szCs w:val="20"/>
              </w:rPr>
            </w:pPr>
            <w:r w:rsidRPr="00857617">
              <w:rPr>
                <w:sz w:val="20"/>
                <w:szCs w:val="20"/>
              </w:rPr>
              <w:t>//Leon/Flow//15MIN/OBS/</w:t>
            </w:r>
          </w:p>
        </w:tc>
      </w:tr>
      <w:tr w:rsidR="00857617" w:rsidRPr="00857617" w14:paraId="74D72289" w14:textId="77777777" w:rsidTr="00857617">
        <w:tc>
          <w:tcPr>
            <w:tcW w:w="4675" w:type="dxa"/>
          </w:tcPr>
          <w:p w14:paraId="31D954EF" w14:textId="4A73446A" w:rsidR="00857617" w:rsidRPr="00857617" w:rsidRDefault="00857617" w:rsidP="00857617">
            <w:pPr>
              <w:tabs>
                <w:tab w:val="left" w:pos="976"/>
              </w:tabs>
              <w:rPr>
                <w:sz w:val="20"/>
                <w:szCs w:val="20"/>
              </w:rPr>
            </w:pPr>
            <w:r w:rsidRPr="00857617">
              <w:rPr>
                <w:sz w:val="20"/>
                <w:szCs w:val="20"/>
              </w:rPr>
              <w:t>LRH/Grayson-Lake.Elev.Inst.15Minutes.0.OBS</w:t>
            </w:r>
          </w:p>
        </w:tc>
        <w:tc>
          <w:tcPr>
            <w:tcW w:w="4675" w:type="dxa"/>
          </w:tcPr>
          <w:p w14:paraId="799C1B7A" w14:textId="3CC4A6D6" w:rsidR="00857617" w:rsidRPr="00857617" w:rsidRDefault="00857617" w:rsidP="00754A95">
            <w:pPr>
              <w:rPr>
                <w:sz w:val="20"/>
                <w:szCs w:val="20"/>
              </w:rPr>
            </w:pPr>
            <w:r w:rsidRPr="00857617">
              <w:rPr>
                <w:sz w:val="20"/>
                <w:szCs w:val="20"/>
              </w:rPr>
              <w:t>//Grayson-Lake/</w:t>
            </w:r>
            <w:proofErr w:type="spellStart"/>
            <w:r w:rsidRPr="00857617">
              <w:rPr>
                <w:sz w:val="20"/>
                <w:szCs w:val="20"/>
              </w:rPr>
              <w:t>Elev</w:t>
            </w:r>
            <w:proofErr w:type="spellEnd"/>
            <w:r w:rsidRPr="00857617">
              <w:rPr>
                <w:sz w:val="20"/>
                <w:szCs w:val="20"/>
              </w:rPr>
              <w:t>(29)//15Min/OBS/</w:t>
            </w:r>
          </w:p>
        </w:tc>
      </w:tr>
    </w:tbl>
    <w:p w14:paraId="5CD183D3" w14:textId="77777777" w:rsidR="00857617" w:rsidRDefault="00857617" w:rsidP="00754A95"/>
    <w:p w14:paraId="06C44A19" w14:textId="77777777" w:rsidR="006A79A6" w:rsidRDefault="006A79A6" w:rsidP="00754A95">
      <w:pPr>
        <w:rPr>
          <w:b/>
          <w:bCs/>
          <w:sz w:val="28"/>
          <w:szCs w:val="28"/>
        </w:rPr>
      </w:pPr>
    </w:p>
    <w:p w14:paraId="06BAF7BB" w14:textId="4BF81180" w:rsidR="00F1614A" w:rsidRPr="00942B25" w:rsidRDefault="00F1614A" w:rsidP="00754A95">
      <w:pPr>
        <w:rPr>
          <w:b/>
          <w:bCs/>
          <w:sz w:val="28"/>
          <w:szCs w:val="28"/>
        </w:rPr>
      </w:pPr>
      <w:r w:rsidRPr="00942B25">
        <w:rPr>
          <w:b/>
          <w:bCs/>
          <w:sz w:val="28"/>
          <w:szCs w:val="28"/>
        </w:rPr>
        <w:t>RTS-UTILS installation</w:t>
      </w:r>
    </w:p>
    <w:p w14:paraId="5DDCD127" w14:textId="5080D064" w:rsidR="00B24C63" w:rsidRPr="00034831" w:rsidRDefault="00F1614A">
      <w:pPr>
        <w:rPr>
          <w:sz w:val="24"/>
          <w:szCs w:val="24"/>
        </w:rPr>
      </w:pPr>
      <w:r w:rsidRPr="00034831">
        <w:rPr>
          <w:sz w:val="24"/>
          <w:szCs w:val="24"/>
        </w:rPr>
        <w:t xml:space="preserve">Instructions for installation can be found at </w:t>
      </w:r>
      <w:hyperlink r:id="rId5" w:history="1">
        <w:r w:rsidRPr="00034831">
          <w:rPr>
            <w:rStyle w:val="Hyperlink"/>
            <w:sz w:val="24"/>
            <w:szCs w:val="24"/>
          </w:rPr>
          <w:t>https://github.com/USACE/rts-utils</w:t>
        </w:r>
      </w:hyperlink>
      <w:r w:rsidRPr="00034831">
        <w:rPr>
          <w:sz w:val="24"/>
          <w:szCs w:val="24"/>
        </w:rPr>
        <w:t xml:space="preserve">.  </w:t>
      </w:r>
      <w:r w:rsidR="00B24C63" w:rsidRPr="00034831">
        <w:rPr>
          <w:sz w:val="24"/>
          <w:szCs w:val="24"/>
        </w:rPr>
        <w:t xml:space="preserve">Follow the “How to install” section in the GitHub Wiki page.  Installation of the Python package will require a CWMS CAVI restart.  Template scripts and template configuration files for some of those scripts are provide with the installation.  Some scripts do require modification to their respective configuration file (i.e., </w:t>
      </w:r>
      <w:proofErr w:type="spellStart"/>
      <w:r w:rsidR="00B24C63" w:rsidRPr="00034831">
        <w:rPr>
          <w:sz w:val="24"/>
          <w:szCs w:val="24"/>
        </w:rPr>
        <w:t>cwms_radar</w:t>
      </w:r>
      <w:proofErr w:type="spellEnd"/>
      <w:r w:rsidR="00B24C63" w:rsidRPr="00034831">
        <w:rPr>
          <w:sz w:val="24"/>
          <w:szCs w:val="24"/>
        </w:rPr>
        <w:t xml:space="preserve"> and </w:t>
      </w:r>
      <w:proofErr w:type="spellStart"/>
      <w:r w:rsidR="00B24C63" w:rsidRPr="00034831">
        <w:rPr>
          <w:sz w:val="24"/>
          <w:szCs w:val="24"/>
        </w:rPr>
        <w:t>get_usgs</w:t>
      </w:r>
      <w:proofErr w:type="spellEnd"/>
      <w:r w:rsidR="00B24C63" w:rsidRPr="00034831">
        <w:rPr>
          <w:sz w:val="24"/>
          <w:szCs w:val="24"/>
        </w:rPr>
        <w:t>) but others manager their own (i.e., cumulus).  Each of the provided scripts depend on the “status” module.  This module contains wrapper methods for the CAVI status</w:t>
      </w:r>
      <w:r w:rsidR="00E94BFF" w:rsidRPr="00034831">
        <w:rPr>
          <w:sz w:val="24"/>
          <w:szCs w:val="24"/>
        </w:rPr>
        <w:t xml:space="preserve"> and can be used when developing additional user defined scripts</w:t>
      </w:r>
      <w:r w:rsidR="00B24C63" w:rsidRPr="00034831">
        <w:rPr>
          <w:sz w:val="24"/>
          <w:szCs w:val="24"/>
        </w:rPr>
        <w:t>.</w:t>
      </w:r>
    </w:p>
    <w:p w14:paraId="022D7932" w14:textId="3EE55E64" w:rsidR="00E47970" w:rsidRPr="00034831" w:rsidRDefault="006F4C00" w:rsidP="00754A95">
      <w:pPr>
        <w:rPr>
          <w:sz w:val="24"/>
          <w:szCs w:val="24"/>
        </w:rPr>
      </w:pPr>
      <w:r w:rsidRPr="00034831">
        <w:rPr>
          <w:sz w:val="24"/>
          <w:szCs w:val="24"/>
        </w:rPr>
        <w:t>Th</w:t>
      </w:r>
      <w:r w:rsidR="00135311" w:rsidRPr="00034831">
        <w:rPr>
          <w:sz w:val="24"/>
          <w:szCs w:val="24"/>
        </w:rPr>
        <w:t xml:space="preserve">e data acquisition portion of the </w:t>
      </w:r>
      <w:r w:rsidRPr="00034831">
        <w:rPr>
          <w:sz w:val="24"/>
          <w:szCs w:val="24"/>
        </w:rPr>
        <w:t>workshop will focus on the template scripts “</w:t>
      </w:r>
      <w:proofErr w:type="spellStart"/>
      <w:r w:rsidRPr="00034831">
        <w:rPr>
          <w:sz w:val="24"/>
          <w:szCs w:val="24"/>
        </w:rPr>
        <w:t>cwms_radar</w:t>
      </w:r>
      <w:proofErr w:type="spellEnd"/>
      <w:r w:rsidRPr="00034831">
        <w:rPr>
          <w:sz w:val="24"/>
          <w:szCs w:val="24"/>
        </w:rPr>
        <w:t>” and “</w:t>
      </w:r>
      <w:proofErr w:type="spellStart"/>
      <w:r w:rsidRPr="00034831">
        <w:rPr>
          <w:sz w:val="24"/>
          <w:szCs w:val="24"/>
        </w:rPr>
        <w:t>get_usgs</w:t>
      </w:r>
      <w:proofErr w:type="spellEnd"/>
      <w:r w:rsidRPr="00034831">
        <w:rPr>
          <w:sz w:val="24"/>
          <w:szCs w:val="24"/>
        </w:rPr>
        <w:t>”.  Slight modification to the</w:t>
      </w:r>
      <w:r w:rsidR="00B153E8">
        <w:rPr>
          <w:sz w:val="24"/>
          <w:szCs w:val="24"/>
        </w:rPr>
        <w:t>se</w:t>
      </w:r>
      <w:r w:rsidRPr="00034831">
        <w:rPr>
          <w:sz w:val="24"/>
          <w:szCs w:val="24"/>
        </w:rPr>
        <w:t xml:space="preserve"> script</w:t>
      </w:r>
      <w:r w:rsidR="00B153E8">
        <w:rPr>
          <w:sz w:val="24"/>
          <w:szCs w:val="24"/>
        </w:rPr>
        <w:t>s</w:t>
      </w:r>
      <w:r w:rsidRPr="00034831">
        <w:rPr>
          <w:sz w:val="24"/>
          <w:szCs w:val="24"/>
        </w:rPr>
        <w:t xml:space="preserve"> will be required as you progress through the workshop.</w:t>
      </w:r>
      <w:r w:rsidR="002F02CD" w:rsidRPr="00034831">
        <w:rPr>
          <w:sz w:val="24"/>
          <w:szCs w:val="24"/>
        </w:rPr>
        <w:t xml:space="preserve">  These two scripts do require their configuration files updated with the proper attributes for this workshop, which are provided in the tables above.</w:t>
      </w:r>
    </w:p>
    <w:p w14:paraId="0017CFC4" w14:textId="77777777" w:rsidR="00E47970" w:rsidRDefault="00E47970">
      <w:r>
        <w:br w:type="page"/>
      </w:r>
    </w:p>
    <w:p w14:paraId="17251D8C" w14:textId="1C464931" w:rsidR="00B24C63" w:rsidRPr="00E47970" w:rsidRDefault="00B24C63" w:rsidP="00754A95">
      <w:r w:rsidRPr="00942B25">
        <w:rPr>
          <w:b/>
          <w:bCs/>
          <w:sz w:val="28"/>
          <w:szCs w:val="28"/>
        </w:rPr>
        <w:lastRenderedPageBreak/>
        <w:t xml:space="preserve">Manually </w:t>
      </w:r>
      <w:r w:rsidR="00EF4D27">
        <w:rPr>
          <w:b/>
          <w:bCs/>
          <w:sz w:val="28"/>
          <w:szCs w:val="28"/>
        </w:rPr>
        <w:t>R</w:t>
      </w:r>
      <w:r w:rsidRPr="00942B25">
        <w:rPr>
          <w:b/>
          <w:bCs/>
          <w:sz w:val="28"/>
          <w:szCs w:val="28"/>
        </w:rPr>
        <w:t xml:space="preserve">unning CAVI </w:t>
      </w:r>
      <w:r w:rsidR="00EF4D27">
        <w:rPr>
          <w:b/>
          <w:bCs/>
          <w:sz w:val="28"/>
          <w:szCs w:val="28"/>
        </w:rPr>
        <w:t>S</w:t>
      </w:r>
      <w:r w:rsidRPr="00942B25">
        <w:rPr>
          <w:b/>
          <w:bCs/>
          <w:sz w:val="28"/>
          <w:szCs w:val="28"/>
        </w:rPr>
        <w:t>cripts</w:t>
      </w:r>
    </w:p>
    <w:p w14:paraId="41776703" w14:textId="17BE7970" w:rsidR="00E47970" w:rsidRPr="00E47970" w:rsidRDefault="00E47970" w:rsidP="00AA39F5">
      <w:pPr>
        <w:rPr>
          <w:i/>
          <w:iCs/>
          <w:sz w:val="24"/>
          <w:szCs w:val="24"/>
        </w:rPr>
      </w:pPr>
      <w:r w:rsidRPr="00E47970">
        <w:rPr>
          <w:i/>
          <w:iCs/>
          <w:sz w:val="24"/>
          <w:szCs w:val="24"/>
        </w:rPr>
        <w:t>CWMS User’s Manual, section 31.7.1</w:t>
      </w:r>
    </w:p>
    <w:p w14:paraId="5D0E0D1A" w14:textId="4E37FA9B" w:rsidR="00AA39F5" w:rsidRDefault="00AA39F5" w:rsidP="00AA39F5">
      <w:pPr>
        <w:rPr>
          <w:sz w:val="24"/>
          <w:szCs w:val="24"/>
        </w:rPr>
      </w:pPr>
      <w:r>
        <w:rPr>
          <w:sz w:val="24"/>
          <w:szCs w:val="24"/>
        </w:rPr>
        <w:t>This section will focus on modifications to the scripts</w:t>
      </w:r>
      <w:r w:rsidR="000841B8">
        <w:rPr>
          <w:sz w:val="24"/>
          <w:szCs w:val="24"/>
        </w:rPr>
        <w:t>’</w:t>
      </w:r>
      <w:r>
        <w:rPr>
          <w:sz w:val="24"/>
          <w:szCs w:val="24"/>
        </w:rPr>
        <w:t xml:space="preserve"> configurations and executing </w:t>
      </w:r>
      <w:r w:rsidR="000841B8">
        <w:rPr>
          <w:sz w:val="24"/>
          <w:szCs w:val="24"/>
        </w:rPr>
        <w:t>them</w:t>
      </w:r>
      <w:r>
        <w:rPr>
          <w:sz w:val="24"/>
          <w:szCs w:val="24"/>
        </w:rPr>
        <w:t xml:space="preserve"> manually.  There are three ways in which to execute scripts manually, </w:t>
      </w:r>
      <w:r w:rsidRPr="000F5AF2">
        <w:rPr>
          <w:b/>
          <w:bCs/>
          <w:sz w:val="24"/>
          <w:szCs w:val="24"/>
        </w:rPr>
        <w:t>Script Editor</w:t>
      </w:r>
      <w:r>
        <w:rPr>
          <w:sz w:val="24"/>
          <w:szCs w:val="24"/>
        </w:rPr>
        <w:t xml:space="preserve">, </w:t>
      </w:r>
      <w:r w:rsidRPr="000F5AF2">
        <w:rPr>
          <w:b/>
          <w:bCs/>
          <w:sz w:val="24"/>
          <w:szCs w:val="24"/>
        </w:rPr>
        <w:t>Scripts</w:t>
      </w:r>
      <w:r>
        <w:rPr>
          <w:sz w:val="24"/>
          <w:szCs w:val="24"/>
        </w:rPr>
        <w:t xml:space="preserve"> </w:t>
      </w:r>
      <w:r w:rsidRPr="000F5AF2">
        <w:rPr>
          <w:b/>
          <w:bCs/>
          <w:sz w:val="24"/>
          <w:szCs w:val="24"/>
        </w:rPr>
        <w:t>Run…</w:t>
      </w:r>
      <w:r>
        <w:rPr>
          <w:sz w:val="24"/>
          <w:szCs w:val="24"/>
        </w:rPr>
        <w:t xml:space="preserve">, and via a </w:t>
      </w:r>
      <w:r w:rsidRPr="000F5AF2">
        <w:rPr>
          <w:b/>
          <w:bCs/>
          <w:sz w:val="24"/>
          <w:szCs w:val="24"/>
        </w:rPr>
        <w:t>Time Series Icon</w:t>
      </w:r>
      <w:r>
        <w:rPr>
          <w:sz w:val="24"/>
          <w:szCs w:val="24"/>
        </w:rPr>
        <w:t>.  First, start with updating scripts and configurations.</w:t>
      </w:r>
    </w:p>
    <w:p w14:paraId="5495E0C0" w14:textId="14DC1ACA" w:rsidR="00077DB8" w:rsidRDefault="00077DB8" w:rsidP="00AA39F5">
      <w:pPr>
        <w:rPr>
          <w:sz w:val="24"/>
          <w:szCs w:val="24"/>
        </w:rPr>
      </w:pPr>
    </w:p>
    <w:p w14:paraId="5AFC8695" w14:textId="4F949E2B" w:rsidR="00077DB8" w:rsidRDefault="00077DB8" w:rsidP="00AA39F5">
      <w:pPr>
        <w:rPr>
          <w:b/>
          <w:bCs/>
          <w:sz w:val="24"/>
          <w:szCs w:val="24"/>
        </w:rPr>
      </w:pPr>
      <w:r>
        <w:rPr>
          <w:b/>
          <w:bCs/>
          <w:sz w:val="24"/>
          <w:szCs w:val="24"/>
        </w:rPr>
        <w:t>Script Configurations (get_usgs.py and cwms_radar.py)</w:t>
      </w:r>
    </w:p>
    <w:p w14:paraId="3D84B457" w14:textId="77777777" w:rsidR="00A16A50" w:rsidRDefault="00A16A50" w:rsidP="00A16A50">
      <w:pPr>
        <w:pStyle w:val="ListParagraph"/>
        <w:numPr>
          <w:ilvl w:val="0"/>
          <w:numId w:val="11"/>
        </w:numPr>
        <w:rPr>
          <w:sz w:val="24"/>
          <w:szCs w:val="24"/>
        </w:rPr>
      </w:pPr>
      <w:r>
        <w:rPr>
          <w:sz w:val="24"/>
          <w:szCs w:val="24"/>
        </w:rPr>
        <w:t xml:space="preserve">Select </w:t>
      </w:r>
      <w:r w:rsidRPr="000F5AF2">
        <w:rPr>
          <w:b/>
          <w:bCs/>
          <w:sz w:val="24"/>
          <w:szCs w:val="24"/>
        </w:rPr>
        <w:t>Scripts</w:t>
      </w:r>
      <w:r>
        <w:rPr>
          <w:sz w:val="24"/>
          <w:szCs w:val="24"/>
        </w:rPr>
        <w:t xml:space="preserve"> | </w:t>
      </w:r>
      <w:r w:rsidRPr="000F5AF2">
        <w:rPr>
          <w:b/>
          <w:bCs/>
          <w:sz w:val="24"/>
          <w:szCs w:val="24"/>
        </w:rPr>
        <w:t>Editor…</w:t>
      </w:r>
      <w:r>
        <w:rPr>
          <w:sz w:val="24"/>
          <w:szCs w:val="24"/>
        </w:rPr>
        <w:t xml:space="preserve"> in the CWMS CAVI to open the </w:t>
      </w:r>
      <w:r w:rsidRPr="000F5AF2">
        <w:rPr>
          <w:b/>
          <w:bCs/>
          <w:sz w:val="24"/>
          <w:szCs w:val="24"/>
        </w:rPr>
        <w:t>Script Editor</w:t>
      </w:r>
    </w:p>
    <w:p w14:paraId="3F47329E" w14:textId="3630EE93" w:rsidR="009E2C1E" w:rsidRPr="00717A88" w:rsidRDefault="009E2C1E" w:rsidP="009A4CBF">
      <w:pPr>
        <w:pStyle w:val="ListParagraph"/>
        <w:numPr>
          <w:ilvl w:val="0"/>
          <w:numId w:val="11"/>
        </w:numPr>
        <w:rPr>
          <w:sz w:val="24"/>
          <w:szCs w:val="24"/>
        </w:rPr>
      </w:pPr>
      <w:r w:rsidRPr="00717A88">
        <w:rPr>
          <w:sz w:val="24"/>
          <w:szCs w:val="24"/>
        </w:rPr>
        <w:t>S</w:t>
      </w:r>
      <w:r w:rsidR="00AA39F5" w:rsidRPr="00717A88">
        <w:rPr>
          <w:sz w:val="24"/>
          <w:szCs w:val="24"/>
        </w:rPr>
        <w:t xml:space="preserve">elect </w:t>
      </w:r>
      <w:r w:rsidR="000C7191">
        <w:rPr>
          <w:sz w:val="24"/>
          <w:szCs w:val="24"/>
        </w:rPr>
        <w:t>[</w:t>
      </w:r>
      <w:proofErr w:type="spellStart"/>
      <w:r w:rsidRPr="00717A88">
        <w:rPr>
          <w:b/>
          <w:bCs/>
          <w:sz w:val="24"/>
          <w:szCs w:val="24"/>
        </w:rPr>
        <w:t>get_usgs</w:t>
      </w:r>
      <w:proofErr w:type="spellEnd"/>
      <w:r w:rsidRPr="00717A88">
        <w:rPr>
          <w:sz w:val="24"/>
          <w:szCs w:val="24"/>
        </w:rPr>
        <w:t xml:space="preserve"> </w:t>
      </w:r>
      <w:r w:rsidR="000C7191">
        <w:rPr>
          <w:sz w:val="24"/>
          <w:szCs w:val="24"/>
        </w:rPr>
        <w:t>|</w:t>
      </w:r>
      <w:r w:rsidRPr="00717A88">
        <w:rPr>
          <w:sz w:val="24"/>
          <w:szCs w:val="24"/>
        </w:rPr>
        <w:t xml:space="preserve"> </w:t>
      </w:r>
      <w:proofErr w:type="spellStart"/>
      <w:r w:rsidRPr="00717A88">
        <w:rPr>
          <w:b/>
          <w:bCs/>
          <w:sz w:val="24"/>
          <w:szCs w:val="24"/>
        </w:rPr>
        <w:t>cwms_radar</w:t>
      </w:r>
      <w:proofErr w:type="spellEnd"/>
      <w:r w:rsidR="000C7191" w:rsidRPr="000C7191">
        <w:rPr>
          <w:sz w:val="24"/>
          <w:szCs w:val="24"/>
        </w:rPr>
        <w:t>]</w:t>
      </w:r>
    </w:p>
    <w:p w14:paraId="5E901FC9" w14:textId="77777777" w:rsidR="001C35BC" w:rsidRDefault="00717A88" w:rsidP="009A4CBF">
      <w:pPr>
        <w:pStyle w:val="ListParagraph"/>
        <w:numPr>
          <w:ilvl w:val="0"/>
          <w:numId w:val="11"/>
        </w:numPr>
        <w:rPr>
          <w:sz w:val="24"/>
          <w:szCs w:val="24"/>
        </w:rPr>
      </w:pPr>
      <w:r w:rsidRPr="00717A88">
        <w:rPr>
          <w:sz w:val="24"/>
          <w:szCs w:val="24"/>
        </w:rPr>
        <w:t>S</w:t>
      </w:r>
      <w:r w:rsidR="00AA39F5" w:rsidRPr="00717A88">
        <w:rPr>
          <w:sz w:val="24"/>
          <w:szCs w:val="24"/>
        </w:rPr>
        <w:t xml:space="preserve">ave a copy </w:t>
      </w:r>
      <w:r w:rsidRPr="00717A88">
        <w:rPr>
          <w:sz w:val="24"/>
          <w:szCs w:val="24"/>
        </w:rPr>
        <w:t>selecting</w:t>
      </w:r>
      <w:r w:rsidR="00AA39F5" w:rsidRPr="00717A88">
        <w:rPr>
          <w:sz w:val="24"/>
          <w:szCs w:val="24"/>
        </w:rPr>
        <w:t xml:space="preserve"> </w:t>
      </w:r>
      <w:r w:rsidR="00AA39F5" w:rsidRPr="00717A88">
        <w:rPr>
          <w:b/>
          <w:bCs/>
          <w:sz w:val="24"/>
          <w:szCs w:val="24"/>
        </w:rPr>
        <w:t>File</w:t>
      </w:r>
      <w:r w:rsidR="00AA39F5" w:rsidRPr="00717A88">
        <w:rPr>
          <w:sz w:val="24"/>
          <w:szCs w:val="24"/>
        </w:rPr>
        <w:t xml:space="preserve"> | </w:t>
      </w:r>
      <w:r w:rsidR="00AA39F5" w:rsidRPr="00717A88">
        <w:rPr>
          <w:b/>
          <w:bCs/>
          <w:sz w:val="24"/>
          <w:szCs w:val="24"/>
        </w:rPr>
        <w:t>Save As…</w:t>
      </w:r>
    </w:p>
    <w:p w14:paraId="1F558F17" w14:textId="471E37B1" w:rsidR="00077DB8" w:rsidRPr="00717A88" w:rsidRDefault="001C35BC" w:rsidP="009A4CBF">
      <w:pPr>
        <w:pStyle w:val="ListParagraph"/>
        <w:numPr>
          <w:ilvl w:val="0"/>
          <w:numId w:val="11"/>
        </w:numPr>
        <w:rPr>
          <w:sz w:val="24"/>
          <w:szCs w:val="24"/>
        </w:rPr>
      </w:pPr>
      <w:r>
        <w:rPr>
          <w:sz w:val="24"/>
          <w:szCs w:val="24"/>
        </w:rPr>
        <w:t>A</w:t>
      </w:r>
      <w:r w:rsidR="00AA39F5" w:rsidRPr="00717A88">
        <w:rPr>
          <w:sz w:val="24"/>
          <w:szCs w:val="24"/>
        </w:rPr>
        <w:t>ppend “_manual” to the name</w:t>
      </w:r>
    </w:p>
    <w:p w14:paraId="757BF749" w14:textId="02E9D13E" w:rsidR="001C35BC" w:rsidRDefault="004221E8" w:rsidP="00AA39F5">
      <w:pPr>
        <w:pStyle w:val="ListParagraph"/>
        <w:numPr>
          <w:ilvl w:val="0"/>
          <w:numId w:val="11"/>
        </w:numPr>
        <w:rPr>
          <w:sz w:val="24"/>
          <w:szCs w:val="24"/>
        </w:rPr>
      </w:pPr>
      <w:r w:rsidRPr="00717A88">
        <w:rPr>
          <w:sz w:val="24"/>
          <w:szCs w:val="24"/>
        </w:rPr>
        <w:t>Find the corresponding configuration file in the watershed’s “shared” directory</w:t>
      </w:r>
      <w:ins w:id="0" w:author="Sterbenz, Benjamin CIV (USA)" w:date="2022-11-18T11:24:00Z">
        <w:r w:rsidR="002D62FE">
          <w:rPr>
            <w:sz w:val="24"/>
            <w:szCs w:val="24"/>
          </w:rPr>
          <w:t xml:space="preserve"> </w:t>
        </w:r>
        <w:r w:rsidR="002D62FE">
          <w:rPr>
            <w:i/>
            <w:iCs/>
            <w:sz w:val="24"/>
            <w:szCs w:val="24"/>
          </w:rPr>
          <w:t>ROOT</w:t>
        </w:r>
        <w:r w:rsidR="002D62FE">
          <w:rPr>
            <w:sz w:val="24"/>
            <w:szCs w:val="24"/>
          </w:rPr>
          <w:t>\</w:t>
        </w:r>
        <w:r w:rsidR="002D62FE" w:rsidRPr="002D62FE">
          <w:rPr>
            <w:sz w:val="24"/>
            <w:szCs w:val="24"/>
          </w:rPr>
          <w:t>watershed\</w:t>
        </w:r>
        <w:proofErr w:type="spellStart"/>
        <w:r w:rsidR="002D62FE" w:rsidRPr="002D62FE">
          <w:rPr>
            <w:sz w:val="24"/>
            <w:szCs w:val="24"/>
          </w:rPr>
          <w:t>Lil_Sand_Berry</w:t>
        </w:r>
        <w:proofErr w:type="spellEnd"/>
        <w:r w:rsidR="002D62FE" w:rsidRPr="002D62FE">
          <w:rPr>
            <w:sz w:val="24"/>
            <w:szCs w:val="24"/>
          </w:rPr>
          <w:t>\shared</w:t>
        </w:r>
      </w:ins>
      <w:r w:rsidR="00C815F3" w:rsidRPr="00717A88">
        <w:rPr>
          <w:sz w:val="24"/>
          <w:szCs w:val="24"/>
        </w:rPr>
        <w:t>; e</w:t>
      </w:r>
      <w:r w:rsidRPr="00717A88">
        <w:rPr>
          <w:sz w:val="24"/>
          <w:szCs w:val="24"/>
        </w:rPr>
        <w:t xml:space="preserve">ach file name will be prepended with </w:t>
      </w:r>
      <w:commentRangeStart w:id="1"/>
      <w:r w:rsidRPr="00717A88">
        <w:rPr>
          <w:sz w:val="24"/>
          <w:szCs w:val="24"/>
        </w:rPr>
        <w:t>“template_”</w:t>
      </w:r>
      <w:commentRangeEnd w:id="1"/>
      <w:r w:rsidR="00C56AB1">
        <w:rPr>
          <w:rStyle w:val="CommentReference"/>
        </w:rPr>
        <w:commentReference w:id="1"/>
      </w:r>
    </w:p>
    <w:p w14:paraId="027F32E3" w14:textId="0F690636" w:rsidR="00077DB8" w:rsidRPr="00717A88" w:rsidRDefault="001C35BC" w:rsidP="00AA39F5">
      <w:pPr>
        <w:pStyle w:val="ListParagraph"/>
        <w:numPr>
          <w:ilvl w:val="0"/>
          <w:numId w:val="11"/>
        </w:numPr>
        <w:rPr>
          <w:sz w:val="24"/>
          <w:szCs w:val="24"/>
        </w:rPr>
      </w:pPr>
      <w:r>
        <w:rPr>
          <w:sz w:val="24"/>
          <w:szCs w:val="24"/>
        </w:rPr>
        <w:t xml:space="preserve">Using a text editor, </w:t>
      </w:r>
      <w:r w:rsidR="004221E8" w:rsidRPr="00717A88">
        <w:rPr>
          <w:sz w:val="24"/>
          <w:szCs w:val="24"/>
        </w:rPr>
        <w:t>add attributes from the appropriate table above</w:t>
      </w:r>
      <w:r>
        <w:rPr>
          <w:sz w:val="24"/>
          <w:szCs w:val="24"/>
        </w:rPr>
        <w:t xml:space="preserve"> following the existing format in the template configuration file</w:t>
      </w:r>
      <w:r w:rsidR="004221E8" w:rsidRPr="00717A88">
        <w:rPr>
          <w:sz w:val="24"/>
          <w:szCs w:val="24"/>
        </w:rPr>
        <w:t>.</w:t>
      </w:r>
    </w:p>
    <w:p w14:paraId="2E3B7C38" w14:textId="0C6418C5" w:rsidR="00AA39F5" w:rsidRPr="00077DB8" w:rsidRDefault="004221E8" w:rsidP="00077DB8">
      <w:pPr>
        <w:ind w:left="360"/>
        <w:rPr>
          <w:sz w:val="24"/>
          <w:szCs w:val="24"/>
        </w:rPr>
      </w:pPr>
      <w:r w:rsidRPr="00077DB8">
        <w:rPr>
          <w:sz w:val="24"/>
          <w:szCs w:val="24"/>
        </w:rPr>
        <w:t>If the configuration file is renamed, the script referencing the file will need to have its name changed also.</w:t>
      </w:r>
      <w:r w:rsidR="009F6E7E" w:rsidRPr="00077DB8">
        <w:rPr>
          <w:sz w:val="24"/>
          <w:szCs w:val="24"/>
        </w:rPr>
        <w:t xml:space="preserve">  Template scripts already reference the time window of the active module tab </w:t>
      </w:r>
      <w:r w:rsidR="00077DB8">
        <w:rPr>
          <w:sz w:val="24"/>
          <w:szCs w:val="24"/>
        </w:rPr>
        <w:t>(</w:t>
      </w:r>
      <w:proofErr w:type="spellStart"/>
      <w:r w:rsidR="00077DB8">
        <w:rPr>
          <w:sz w:val="24"/>
          <w:szCs w:val="24"/>
        </w:rPr>
        <w:t>status.get_timewindow</w:t>
      </w:r>
      <w:proofErr w:type="spellEnd"/>
      <w:r w:rsidR="00077DB8">
        <w:rPr>
          <w:sz w:val="24"/>
          <w:szCs w:val="24"/>
        </w:rPr>
        <w:t xml:space="preserve">()) </w:t>
      </w:r>
      <w:r w:rsidR="009F6E7E" w:rsidRPr="00077DB8">
        <w:rPr>
          <w:sz w:val="24"/>
          <w:szCs w:val="24"/>
        </w:rPr>
        <w:t>and an output DSS file</w:t>
      </w:r>
      <w:r w:rsidR="00077DB8">
        <w:rPr>
          <w:sz w:val="24"/>
          <w:szCs w:val="24"/>
        </w:rPr>
        <w:t xml:space="preserve"> (</w:t>
      </w:r>
      <w:proofErr w:type="spellStart"/>
      <w:r w:rsidR="00077DB8">
        <w:rPr>
          <w:sz w:val="24"/>
          <w:szCs w:val="24"/>
        </w:rPr>
        <w:t>set_dssfilename</w:t>
      </w:r>
      <w:proofErr w:type="spellEnd"/>
      <w:r w:rsidR="00077DB8">
        <w:rPr>
          <w:sz w:val="24"/>
          <w:szCs w:val="24"/>
        </w:rPr>
        <w:t>())</w:t>
      </w:r>
      <w:r w:rsidR="009F6E7E" w:rsidRPr="00077DB8">
        <w:rPr>
          <w:sz w:val="24"/>
          <w:szCs w:val="24"/>
        </w:rPr>
        <w:t xml:space="preserve">.  </w:t>
      </w:r>
      <w:r w:rsidR="00C815F3" w:rsidRPr="00077DB8">
        <w:rPr>
          <w:sz w:val="24"/>
          <w:szCs w:val="24"/>
        </w:rPr>
        <w:t xml:space="preserve">If the CAVI time window is changed, the </w:t>
      </w:r>
      <w:r w:rsidR="00C815F3" w:rsidRPr="00077DB8">
        <w:rPr>
          <w:b/>
          <w:bCs/>
          <w:sz w:val="24"/>
          <w:szCs w:val="24"/>
        </w:rPr>
        <w:t>Refresh</w:t>
      </w:r>
      <w:r w:rsidR="00C815F3" w:rsidRPr="00077DB8">
        <w:rPr>
          <w:sz w:val="24"/>
          <w:szCs w:val="24"/>
        </w:rPr>
        <w:t xml:space="preserve"> button must be clicked for the change to take effect.</w:t>
      </w:r>
      <w:r w:rsidR="000841B8" w:rsidRPr="00077DB8">
        <w:rPr>
          <w:sz w:val="24"/>
          <w:szCs w:val="24"/>
        </w:rPr>
        <w:t xml:space="preserve">  Downloaded data will be saved in a DSS file under the “database” directory.  </w:t>
      </w:r>
      <w:r w:rsidR="007E0038" w:rsidRPr="00077DB8">
        <w:rPr>
          <w:sz w:val="24"/>
          <w:szCs w:val="24"/>
        </w:rPr>
        <w:t xml:space="preserve">Default naming of the DSS file takes the name of the active watershed; </w:t>
      </w:r>
      <w:proofErr w:type="spellStart"/>
      <w:r w:rsidR="007E0038" w:rsidRPr="00077DB8">
        <w:rPr>
          <w:sz w:val="24"/>
          <w:szCs w:val="24"/>
        </w:rPr>
        <w:t>get_usgs</w:t>
      </w:r>
      <w:proofErr w:type="spellEnd"/>
      <w:r w:rsidR="007E0038" w:rsidRPr="00077DB8">
        <w:rPr>
          <w:sz w:val="24"/>
          <w:szCs w:val="24"/>
        </w:rPr>
        <w:t xml:space="preserve"> script appends </w:t>
      </w:r>
      <w:r w:rsidR="007E0038" w:rsidRPr="00077DB8">
        <w:rPr>
          <w:i/>
          <w:iCs/>
          <w:sz w:val="24"/>
          <w:szCs w:val="24"/>
        </w:rPr>
        <w:t>“-</w:t>
      </w:r>
      <w:proofErr w:type="spellStart"/>
      <w:r w:rsidR="007E0038" w:rsidRPr="00077DB8">
        <w:rPr>
          <w:i/>
          <w:iCs/>
          <w:sz w:val="24"/>
          <w:szCs w:val="24"/>
        </w:rPr>
        <w:t>usgs</w:t>
      </w:r>
      <w:proofErr w:type="spellEnd"/>
      <w:r w:rsidR="007E0038" w:rsidRPr="00077DB8">
        <w:rPr>
          <w:i/>
          <w:iCs/>
          <w:sz w:val="24"/>
          <w:szCs w:val="24"/>
        </w:rPr>
        <w:t>-data”</w:t>
      </w:r>
      <w:r w:rsidR="00E4019B" w:rsidRPr="00077DB8">
        <w:rPr>
          <w:sz w:val="24"/>
          <w:szCs w:val="24"/>
        </w:rPr>
        <w:t xml:space="preserve"> to the filename</w:t>
      </w:r>
      <w:r w:rsidR="009F6E7E" w:rsidRPr="00077DB8">
        <w:rPr>
          <w:sz w:val="24"/>
          <w:szCs w:val="24"/>
        </w:rPr>
        <w:t>.</w:t>
      </w:r>
    </w:p>
    <w:p w14:paraId="1594AC72" w14:textId="77777777" w:rsidR="004648E4" w:rsidRDefault="004648E4" w:rsidP="00AA39F5">
      <w:pPr>
        <w:rPr>
          <w:sz w:val="24"/>
          <w:szCs w:val="24"/>
        </w:rPr>
      </w:pPr>
    </w:p>
    <w:p w14:paraId="21C99829" w14:textId="465B6257" w:rsidR="00C815F3" w:rsidRPr="004648E4" w:rsidRDefault="00C815F3" w:rsidP="00AA39F5">
      <w:pPr>
        <w:rPr>
          <w:b/>
          <w:bCs/>
          <w:sz w:val="24"/>
          <w:szCs w:val="24"/>
        </w:rPr>
      </w:pPr>
      <w:r w:rsidRPr="004648E4">
        <w:rPr>
          <w:b/>
          <w:bCs/>
          <w:sz w:val="24"/>
          <w:szCs w:val="24"/>
        </w:rPr>
        <w:t>Script Editor</w:t>
      </w:r>
      <w:r w:rsidR="00A16A50">
        <w:rPr>
          <w:b/>
          <w:bCs/>
          <w:sz w:val="24"/>
          <w:szCs w:val="24"/>
        </w:rPr>
        <w:t xml:space="preserve"> Execution</w:t>
      </w:r>
    </w:p>
    <w:p w14:paraId="5C8029CE" w14:textId="0C30413B" w:rsidR="00FE2CDF" w:rsidRDefault="00FE2CDF" w:rsidP="00C815F3">
      <w:pPr>
        <w:pStyle w:val="ListParagraph"/>
        <w:numPr>
          <w:ilvl w:val="0"/>
          <w:numId w:val="5"/>
        </w:numPr>
        <w:rPr>
          <w:sz w:val="24"/>
          <w:szCs w:val="24"/>
        </w:rPr>
      </w:pPr>
      <w:r>
        <w:rPr>
          <w:sz w:val="24"/>
          <w:szCs w:val="24"/>
        </w:rPr>
        <w:t xml:space="preserve">Select </w:t>
      </w:r>
      <w:r w:rsidRPr="000F5AF2">
        <w:rPr>
          <w:b/>
          <w:bCs/>
          <w:sz w:val="24"/>
          <w:szCs w:val="24"/>
        </w:rPr>
        <w:t>Scripts</w:t>
      </w:r>
      <w:r>
        <w:rPr>
          <w:sz w:val="24"/>
          <w:szCs w:val="24"/>
        </w:rPr>
        <w:t xml:space="preserve"> | </w:t>
      </w:r>
      <w:r w:rsidRPr="000F5AF2">
        <w:rPr>
          <w:b/>
          <w:bCs/>
          <w:sz w:val="24"/>
          <w:szCs w:val="24"/>
        </w:rPr>
        <w:t>Editor…</w:t>
      </w:r>
      <w:r>
        <w:rPr>
          <w:sz w:val="24"/>
          <w:szCs w:val="24"/>
        </w:rPr>
        <w:t xml:space="preserve"> in the CWMS CAVI to open the </w:t>
      </w:r>
      <w:r w:rsidRPr="000F5AF2">
        <w:rPr>
          <w:b/>
          <w:bCs/>
          <w:sz w:val="24"/>
          <w:szCs w:val="24"/>
        </w:rPr>
        <w:t>Script Editor</w:t>
      </w:r>
      <w:ins w:id="2" w:author="Sterbenz, Benjamin CIV (USA)" w:date="2022-11-18T11:24:00Z">
        <w:r w:rsidR="002D62FE">
          <w:rPr>
            <w:b/>
            <w:bCs/>
            <w:sz w:val="24"/>
            <w:szCs w:val="24"/>
          </w:rPr>
          <w:t xml:space="preserve"> </w:t>
        </w:r>
      </w:ins>
    </w:p>
    <w:p w14:paraId="1899EFF5" w14:textId="558EB311" w:rsidR="00C560F9" w:rsidRPr="00C560F9" w:rsidRDefault="00E2080C" w:rsidP="00C560F9">
      <w:pPr>
        <w:pStyle w:val="ListParagraph"/>
        <w:numPr>
          <w:ilvl w:val="0"/>
          <w:numId w:val="5"/>
        </w:numPr>
        <w:rPr>
          <w:sz w:val="24"/>
          <w:szCs w:val="24"/>
        </w:rPr>
      </w:pPr>
      <w:r>
        <w:rPr>
          <w:sz w:val="24"/>
          <w:szCs w:val="24"/>
        </w:rPr>
        <w:t xml:space="preserve">Activate </w:t>
      </w:r>
      <w:r w:rsidR="00F66B32">
        <w:rPr>
          <w:sz w:val="24"/>
          <w:szCs w:val="24"/>
        </w:rPr>
        <w:t>[</w:t>
      </w:r>
      <w:proofErr w:type="spellStart"/>
      <w:r w:rsidRPr="00E2080C">
        <w:rPr>
          <w:b/>
          <w:bCs/>
          <w:sz w:val="24"/>
          <w:szCs w:val="24"/>
        </w:rPr>
        <w:t>get_usgs_manual</w:t>
      </w:r>
      <w:proofErr w:type="spellEnd"/>
      <w:r>
        <w:rPr>
          <w:sz w:val="24"/>
          <w:szCs w:val="24"/>
        </w:rPr>
        <w:t xml:space="preserve"> </w:t>
      </w:r>
      <w:r w:rsidR="00F66B32">
        <w:rPr>
          <w:sz w:val="24"/>
          <w:szCs w:val="24"/>
        </w:rPr>
        <w:t>|</w:t>
      </w:r>
      <w:r>
        <w:rPr>
          <w:sz w:val="24"/>
          <w:szCs w:val="24"/>
        </w:rPr>
        <w:t xml:space="preserve"> </w:t>
      </w:r>
      <w:proofErr w:type="spellStart"/>
      <w:r w:rsidRPr="00E2080C">
        <w:rPr>
          <w:b/>
          <w:bCs/>
          <w:sz w:val="24"/>
          <w:szCs w:val="24"/>
        </w:rPr>
        <w:t>cwms_radar_manual</w:t>
      </w:r>
      <w:proofErr w:type="spellEnd"/>
      <w:r w:rsidR="00F66B32">
        <w:rPr>
          <w:sz w:val="24"/>
          <w:szCs w:val="24"/>
        </w:rPr>
        <w:t>]</w:t>
      </w:r>
      <w:r>
        <w:rPr>
          <w:sz w:val="24"/>
          <w:szCs w:val="24"/>
        </w:rPr>
        <w:t xml:space="preserve"> by</w:t>
      </w:r>
      <w:r w:rsidR="00FE2CDF">
        <w:rPr>
          <w:sz w:val="24"/>
          <w:szCs w:val="24"/>
        </w:rPr>
        <w:t xml:space="preserve"> either s</w:t>
      </w:r>
      <w:r w:rsidR="00FE2CDF" w:rsidRPr="00FE2CDF">
        <w:rPr>
          <w:sz w:val="24"/>
          <w:szCs w:val="24"/>
        </w:rPr>
        <w:t>elect</w:t>
      </w:r>
      <w:r>
        <w:rPr>
          <w:sz w:val="24"/>
          <w:szCs w:val="24"/>
        </w:rPr>
        <w:t>ing</w:t>
      </w:r>
      <w:r w:rsidR="00FE2CDF" w:rsidRPr="00FE2CDF">
        <w:rPr>
          <w:sz w:val="24"/>
          <w:szCs w:val="24"/>
        </w:rPr>
        <w:t xml:space="preserve"> </w:t>
      </w:r>
      <w:r w:rsidR="00FE2CDF" w:rsidRPr="000F5AF2">
        <w:rPr>
          <w:b/>
          <w:bCs/>
          <w:sz w:val="24"/>
          <w:szCs w:val="24"/>
        </w:rPr>
        <w:t>File</w:t>
      </w:r>
      <w:r w:rsidR="00FE2CDF" w:rsidRPr="00FE2CDF">
        <w:rPr>
          <w:sz w:val="24"/>
          <w:szCs w:val="24"/>
        </w:rPr>
        <w:t xml:space="preserve"> | </w:t>
      </w:r>
      <w:r w:rsidR="00FE2CDF" w:rsidRPr="000F5AF2">
        <w:rPr>
          <w:b/>
          <w:bCs/>
          <w:sz w:val="24"/>
          <w:szCs w:val="24"/>
        </w:rPr>
        <w:t>Open…</w:t>
      </w:r>
      <w:r w:rsidR="00FE2CDF" w:rsidRPr="00FE2CDF">
        <w:rPr>
          <w:sz w:val="24"/>
          <w:szCs w:val="24"/>
        </w:rPr>
        <w:t>, Ctrl + o, or double-click the script name</w:t>
      </w:r>
    </w:p>
    <w:p w14:paraId="6C2E58C1" w14:textId="5026D05E" w:rsidR="00C815F3" w:rsidRDefault="00C815F3" w:rsidP="00C815F3">
      <w:pPr>
        <w:pStyle w:val="ListParagraph"/>
        <w:numPr>
          <w:ilvl w:val="0"/>
          <w:numId w:val="5"/>
        </w:numPr>
        <w:rPr>
          <w:sz w:val="24"/>
          <w:szCs w:val="24"/>
        </w:rPr>
      </w:pPr>
      <w:r w:rsidRPr="00C815F3">
        <w:rPr>
          <w:sz w:val="24"/>
          <w:szCs w:val="24"/>
        </w:rPr>
        <w:t xml:space="preserve">Click </w:t>
      </w:r>
      <w:r w:rsidRPr="000F5AF2">
        <w:rPr>
          <w:b/>
          <w:bCs/>
          <w:sz w:val="24"/>
          <w:szCs w:val="24"/>
        </w:rPr>
        <w:t>Save/Run</w:t>
      </w:r>
      <w:r w:rsidR="00E2080C">
        <w:rPr>
          <w:sz w:val="24"/>
          <w:szCs w:val="24"/>
        </w:rPr>
        <w:t xml:space="preserve"> to execute</w:t>
      </w:r>
    </w:p>
    <w:p w14:paraId="2F53BF9C" w14:textId="4346BBB0" w:rsidR="00EC2B09" w:rsidRDefault="00EC2B09" w:rsidP="00C815F3">
      <w:pPr>
        <w:pStyle w:val="ListParagraph"/>
        <w:numPr>
          <w:ilvl w:val="0"/>
          <w:numId w:val="5"/>
        </w:numPr>
        <w:rPr>
          <w:sz w:val="24"/>
          <w:szCs w:val="24"/>
        </w:rPr>
      </w:pPr>
      <w:r>
        <w:rPr>
          <w:sz w:val="24"/>
          <w:szCs w:val="24"/>
        </w:rPr>
        <w:t xml:space="preserve">Using </w:t>
      </w:r>
      <w:r w:rsidRPr="000F5AF2">
        <w:rPr>
          <w:b/>
          <w:bCs/>
          <w:sz w:val="24"/>
          <w:szCs w:val="24"/>
        </w:rPr>
        <w:t>Tools</w:t>
      </w:r>
      <w:r>
        <w:rPr>
          <w:sz w:val="24"/>
          <w:szCs w:val="24"/>
        </w:rPr>
        <w:t xml:space="preserve"> | </w:t>
      </w:r>
      <w:r w:rsidRPr="000F5AF2">
        <w:rPr>
          <w:b/>
          <w:bCs/>
          <w:sz w:val="24"/>
          <w:szCs w:val="24"/>
        </w:rPr>
        <w:t>Console Output…</w:t>
      </w:r>
      <w:r>
        <w:rPr>
          <w:sz w:val="24"/>
          <w:szCs w:val="24"/>
        </w:rPr>
        <w:t xml:space="preserve"> review log output</w:t>
      </w:r>
      <w:r w:rsidR="000F5AF2">
        <w:rPr>
          <w:sz w:val="24"/>
          <w:szCs w:val="24"/>
        </w:rPr>
        <w:t xml:space="preserve"> for any errors, warnings, or information messages</w:t>
      </w:r>
    </w:p>
    <w:p w14:paraId="7F5507D1" w14:textId="65EBE09D" w:rsidR="00EC2B09" w:rsidRDefault="00E2080C" w:rsidP="00C815F3">
      <w:pPr>
        <w:pStyle w:val="ListParagraph"/>
        <w:numPr>
          <w:ilvl w:val="0"/>
          <w:numId w:val="5"/>
        </w:numPr>
        <w:rPr>
          <w:sz w:val="24"/>
          <w:szCs w:val="24"/>
        </w:rPr>
      </w:pPr>
      <w:r>
        <w:rPr>
          <w:sz w:val="24"/>
          <w:szCs w:val="24"/>
        </w:rPr>
        <w:t>R</w:t>
      </w:r>
      <w:r w:rsidR="000B2EEE" w:rsidRPr="00E2080C">
        <w:rPr>
          <w:sz w:val="24"/>
          <w:szCs w:val="24"/>
        </w:rPr>
        <w:t>eview</w:t>
      </w:r>
      <w:r w:rsidR="000B2EEE">
        <w:rPr>
          <w:sz w:val="24"/>
          <w:szCs w:val="24"/>
        </w:rPr>
        <w:t xml:space="preserve"> downloaded data </w:t>
      </w:r>
      <w:r>
        <w:rPr>
          <w:sz w:val="24"/>
          <w:szCs w:val="24"/>
        </w:rPr>
        <w:t xml:space="preserve">located in </w:t>
      </w:r>
      <w:r w:rsidR="001A7B4B">
        <w:rPr>
          <w:i/>
          <w:iCs/>
          <w:sz w:val="24"/>
          <w:szCs w:val="24"/>
        </w:rPr>
        <w:t>path/to/</w:t>
      </w:r>
      <w:proofErr w:type="spellStart"/>
      <w:r w:rsidRPr="003D1CBF">
        <w:rPr>
          <w:i/>
          <w:iCs/>
          <w:sz w:val="24"/>
          <w:szCs w:val="24"/>
        </w:rPr>
        <w:t>watershed</w:t>
      </w:r>
      <w:r w:rsidR="003D1CBF">
        <w:rPr>
          <w:i/>
          <w:iCs/>
          <w:sz w:val="24"/>
          <w:szCs w:val="24"/>
        </w:rPr>
        <w:t>_</w:t>
      </w:r>
      <w:r w:rsidRPr="003D1CBF">
        <w:rPr>
          <w:i/>
          <w:iCs/>
          <w:sz w:val="24"/>
          <w:szCs w:val="24"/>
        </w:rPr>
        <w:t>location</w:t>
      </w:r>
      <w:proofErr w:type="spellEnd"/>
      <w:r w:rsidR="003D1CBF">
        <w:rPr>
          <w:sz w:val="24"/>
          <w:szCs w:val="24"/>
        </w:rPr>
        <w:t>/database/</w:t>
      </w:r>
      <w:proofErr w:type="spellStart"/>
      <w:r w:rsidR="003D1CBF" w:rsidRPr="003D1CBF">
        <w:rPr>
          <w:i/>
          <w:iCs/>
          <w:sz w:val="24"/>
          <w:szCs w:val="24"/>
        </w:rPr>
        <w:t>watershed_name</w:t>
      </w:r>
      <w:r w:rsidR="003D1CBF">
        <w:rPr>
          <w:sz w:val="24"/>
          <w:szCs w:val="24"/>
        </w:rPr>
        <w:t>.dss</w:t>
      </w:r>
      <w:proofErr w:type="spellEnd"/>
      <w:r w:rsidR="003D1CBF">
        <w:rPr>
          <w:sz w:val="24"/>
          <w:szCs w:val="24"/>
        </w:rPr>
        <w:t xml:space="preserve"> (</w:t>
      </w:r>
      <w:proofErr w:type="spellStart"/>
      <w:r w:rsidR="003D1CBF">
        <w:rPr>
          <w:sz w:val="24"/>
          <w:szCs w:val="24"/>
        </w:rPr>
        <w:t>cwms_radar</w:t>
      </w:r>
      <w:proofErr w:type="spellEnd"/>
      <w:r w:rsidR="003D1CBF">
        <w:rPr>
          <w:sz w:val="24"/>
          <w:szCs w:val="24"/>
        </w:rPr>
        <w:t xml:space="preserve">) or </w:t>
      </w:r>
      <w:r w:rsidR="001A7B4B">
        <w:rPr>
          <w:i/>
          <w:iCs/>
          <w:sz w:val="24"/>
          <w:szCs w:val="24"/>
        </w:rPr>
        <w:t>path/to</w:t>
      </w:r>
      <w:r w:rsidR="003D1CBF">
        <w:rPr>
          <w:i/>
          <w:iCs/>
          <w:sz w:val="24"/>
          <w:szCs w:val="24"/>
        </w:rPr>
        <w:t>/</w:t>
      </w:r>
      <w:proofErr w:type="spellStart"/>
      <w:r w:rsidR="003D1CBF">
        <w:rPr>
          <w:i/>
          <w:iCs/>
          <w:sz w:val="24"/>
          <w:szCs w:val="24"/>
        </w:rPr>
        <w:t>watershed_location</w:t>
      </w:r>
      <w:proofErr w:type="spellEnd"/>
      <w:r w:rsidR="003D1CBF">
        <w:rPr>
          <w:sz w:val="24"/>
          <w:szCs w:val="24"/>
        </w:rPr>
        <w:t>/database/</w:t>
      </w:r>
      <w:proofErr w:type="spellStart"/>
      <w:r w:rsidR="003D1CBF">
        <w:rPr>
          <w:i/>
          <w:iCs/>
          <w:sz w:val="24"/>
          <w:szCs w:val="24"/>
        </w:rPr>
        <w:t>watershed_name</w:t>
      </w:r>
      <w:r w:rsidR="003D1CBF">
        <w:rPr>
          <w:sz w:val="24"/>
          <w:szCs w:val="24"/>
        </w:rPr>
        <w:t>-usgs-data.dss</w:t>
      </w:r>
      <w:proofErr w:type="spellEnd"/>
      <w:r w:rsidR="003D1CBF">
        <w:rPr>
          <w:sz w:val="24"/>
          <w:szCs w:val="24"/>
        </w:rPr>
        <w:t xml:space="preserve"> (</w:t>
      </w:r>
      <w:proofErr w:type="spellStart"/>
      <w:r w:rsidR="003D1CBF">
        <w:rPr>
          <w:sz w:val="24"/>
          <w:szCs w:val="24"/>
        </w:rPr>
        <w:t>get_usgs</w:t>
      </w:r>
      <w:proofErr w:type="spellEnd"/>
      <w:r w:rsidR="003D1CBF">
        <w:rPr>
          <w:sz w:val="24"/>
          <w:szCs w:val="24"/>
        </w:rPr>
        <w:t>)</w:t>
      </w:r>
    </w:p>
    <w:p w14:paraId="278F2D99" w14:textId="77777777" w:rsidR="004648E4" w:rsidRDefault="004648E4" w:rsidP="00C815F3">
      <w:pPr>
        <w:rPr>
          <w:b/>
          <w:bCs/>
          <w:sz w:val="24"/>
          <w:szCs w:val="24"/>
        </w:rPr>
      </w:pPr>
    </w:p>
    <w:p w14:paraId="11DBD51B" w14:textId="1ADBF03C" w:rsidR="00C815F3" w:rsidRPr="004648E4" w:rsidRDefault="00FB1A9F" w:rsidP="00C815F3">
      <w:pPr>
        <w:rPr>
          <w:b/>
          <w:bCs/>
          <w:sz w:val="24"/>
          <w:szCs w:val="24"/>
        </w:rPr>
      </w:pPr>
      <w:r>
        <w:rPr>
          <w:b/>
          <w:bCs/>
          <w:sz w:val="24"/>
          <w:szCs w:val="24"/>
        </w:rPr>
        <w:lastRenderedPageBreak/>
        <w:t>Scripts Run…</w:t>
      </w:r>
      <w:r w:rsidR="00807E99">
        <w:rPr>
          <w:b/>
          <w:bCs/>
          <w:sz w:val="24"/>
          <w:szCs w:val="24"/>
        </w:rPr>
        <w:t xml:space="preserve"> Execution</w:t>
      </w:r>
    </w:p>
    <w:p w14:paraId="2B87EB04" w14:textId="57067A85" w:rsidR="00C815F3" w:rsidRDefault="00C815F3" w:rsidP="00C815F3">
      <w:pPr>
        <w:pStyle w:val="ListParagraph"/>
        <w:numPr>
          <w:ilvl w:val="0"/>
          <w:numId w:val="6"/>
        </w:numPr>
        <w:rPr>
          <w:sz w:val="24"/>
          <w:szCs w:val="24"/>
        </w:rPr>
      </w:pPr>
      <w:r>
        <w:rPr>
          <w:sz w:val="24"/>
          <w:szCs w:val="24"/>
        </w:rPr>
        <w:t xml:space="preserve">Select </w:t>
      </w:r>
      <w:r w:rsidRPr="00092D64">
        <w:rPr>
          <w:b/>
          <w:bCs/>
          <w:sz w:val="24"/>
          <w:szCs w:val="24"/>
        </w:rPr>
        <w:t>Scripts</w:t>
      </w:r>
      <w:r>
        <w:rPr>
          <w:sz w:val="24"/>
          <w:szCs w:val="24"/>
        </w:rPr>
        <w:t xml:space="preserve"> | </w:t>
      </w:r>
      <w:r w:rsidRPr="00092D64">
        <w:rPr>
          <w:b/>
          <w:bCs/>
          <w:sz w:val="24"/>
          <w:szCs w:val="24"/>
        </w:rPr>
        <w:t>Run…</w:t>
      </w:r>
      <w:r w:rsidR="00807E99">
        <w:rPr>
          <w:sz w:val="24"/>
          <w:szCs w:val="24"/>
        </w:rPr>
        <w:t xml:space="preserve"> in the CWMS CAVI to open the </w:t>
      </w:r>
      <w:r w:rsidR="00807E99">
        <w:rPr>
          <w:b/>
          <w:bCs/>
          <w:sz w:val="24"/>
          <w:szCs w:val="24"/>
        </w:rPr>
        <w:t xml:space="preserve">Run Script </w:t>
      </w:r>
      <w:r w:rsidR="00807E99">
        <w:rPr>
          <w:sz w:val="24"/>
          <w:szCs w:val="24"/>
        </w:rPr>
        <w:t>dialog</w:t>
      </w:r>
    </w:p>
    <w:p w14:paraId="735D4134" w14:textId="4B940C1A" w:rsidR="00C815F3" w:rsidRDefault="00C815F3" w:rsidP="00C815F3">
      <w:pPr>
        <w:pStyle w:val="ListParagraph"/>
        <w:numPr>
          <w:ilvl w:val="0"/>
          <w:numId w:val="6"/>
        </w:numPr>
        <w:rPr>
          <w:sz w:val="24"/>
          <w:szCs w:val="24"/>
        </w:rPr>
      </w:pPr>
      <w:r>
        <w:rPr>
          <w:sz w:val="24"/>
          <w:szCs w:val="24"/>
        </w:rPr>
        <w:t xml:space="preserve">Select </w:t>
      </w:r>
      <w:r w:rsidR="00F66B32">
        <w:rPr>
          <w:sz w:val="24"/>
          <w:szCs w:val="24"/>
        </w:rPr>
        <w:t>[</w:t>
      </w:r>
      <w:proofErr w:type="spellStart"/>
      <w:r w:rsidR="00F66B32">
        <w:rPr>
          <w:b/>
          <w:bCs/>
          <w:sz w:val="24"/>
          <w:szCs w:val="24"/>
        </w:rPr>
        <w:t>get_usgs_manual</w:t>
      </w:r>
      <w:proofErr w:type="spellEnd"/>
      <w:r w:rsidR="00F66B32">
        <w:rPr>
          <w:b/>
          <w:bCs/>
          <w:sz w:val="24"/>
          <w:szCs w:val="24"/>
        </w:rPr>
        <w:t xml:space="preserve"> </w:t>
      </w:r>
      <w:r w:rsidR="00F66B32" w:rsidRPr="00F66B32">
        <w:rPr>
          <w:sz w:val="24"/>
          <w:szCs w:val="24"/>
        </w:rPr>
        <w:t>|</w:t>
      </w:r>
      <w:r w:rsidR="00F66B32">
        <w:rPr>
          <w:b/>
          <w:bCs/>
          <w:sz w:val="24"/>
          <w:szCs w:val="24"/>
        </w:rPr>
        <w:t xml:space="preserve"> </w:t>
      </w:r>
      <w:proofErr w:type="spellStart"/>
      <w:r w:rsidR="00F66B32">
        <w:rPr>
          <w:b/>
          <w:bCs/>
          <w:sz w:val="24"/>
          <w:szCs w:val="24"/>
        </w:rPr>
        <w:t>cwms_radar_manual</w:t>
      </w:r>
      <w:proofErr w:type="spellEnd"/>
      <w:r w:rsidR="00F66B32" w:rsidRPr="00F66B32">
        <w:rPr>
          <w:sz w:val="24"/>
          <w:szCs w:val="24"/>
        </w:rPr>
        <w:t>]</w:t>
      </w:r>
    </w:p>
    <w:p w14:paraId="04886174" w14:textId="543AC499" w:rsidR="004648E4" w:rsidRDefault="00C815F3" w:rsidP="004648E4">
      <w:pPr>
        <w:pStyle w:val="ListParagraph"/>
        <w:numPr>
          <w:ilvl w:val="0"/>
          <w:numId w:val="6"/>
        </w:numPr>
        <w:rPr>
          <w:sz w:val="24"/>
          <w:szCs w:val="24"/>
        </w:rPr>
      </w:pPr>
      <w:r>
        <w:rPr>
          <w:sz w:val="24"/>
          <w:szCs w:val="24"/>
        </w:rPr>
        <w:t xml:space="preserve">Select </w:t>
      </w:r>
      <w:r w:rsidRPr="00092D64">
        <w:rPr>
          <w:b/>
          <w:bCs/>
          <w:sz w:val="24"/>
          <w:szCs w:val="24"/>
        </w:rPr>
        <w:t>Run</w:t>
      </w:r>
    </w:p>
    <w:p w14:paraId="1F6291E4" w14:textId="77777777" w:rsidR="008D086F" w:rsidRDefault="008D086F" w:rsidP="008D086F">
      <w:pPr>
        <w:pStyle w:val="ListParagraph"/>
        <w:numPr>
          <w:ilvl w:val="0"/>
          <w:numId w:val="6"/>
        </w:numPr>
        <w:rPr>
          <w:sz w:val="24"/>
          <w:szCs w:val="24"/>
        </w:rPr>
      </w:pPr>
      <w:r>
        <w:rPr>
          <w:sz w:val="24"/>
          <w:szCs w:val="24"/>
        </w:rPr>
        <w:t xml:space="preserve">Using </w:t>
      </w:r>
      <w:r w:rsidRPr="000F5AF2">
        <w:rPr>
          <w:b/>
          <w:bCs/>
          <w:sz w:val="24"/>
          <w:szCs w:val="24"/>
        </w:rPr>
        <w:t>Tools</w:t>
      </w:r>
      <w:r>
        <w:rPr>
          <w:sz w:val="24"/>
          <w:szCs w:val="24"/>
        </w:rPr>
        <w:t xml:space="preserve"> | </w:t>
      </w:r>
      <w:r w:rsidRPr="000F5AF2">
        <w:rPr>
          <w:b/>
          <w:bCs/>
          <w:sz w:val="24"/>
          <w:szCs w:val="24"/>
        </w:rPr>
        <w:t>Console Output…</w:t>
      </w:r>
      <w:r>
        <w:rPr>
          <w:sz w:val="24"/>
          <w:szCs w:val="24"/>
        </w:rPr>
        <w:t xml:space="preserve"> review log output for any errors, warnings, or information messages</w:t>
      </w:r>
    </w:p>
    <w:p w14:paraId="109EF9DB" w14:textId="0EBF190B" w:rsidR="00DB2622" w:rsidRDefault="00DB2622" w:rsidP="00DB2622">
      <w:pPr>
        <w:pStyle w:val="ListParagraph"/>
        <w:numPr>
          <w:ilvl w:val="0"/>
          <w:numId w:val="6"/>
        </w:numPr>
        <w:rPr>
          <w:sz w:val="24"/>
          <w:szCs w:val="24"/>
        </w:rPr>
      </w:pPr>
      <w:r>
        <w:rPr>
          <w:sz w:val="24"/>
          <w:szCs w:val="24"/>
        </w:rPr>
        <w:t>R</w:t>
      </w:r>
      <w:r w:rsidRPr="00E2080C">
        <w:rPr>
          <w:sz w:val="24"/>
          <w:szCs w:val="24"/>
        </w:rPr>
        <w:t>eview</w:t>
      </w:r>
      <w:r>
        <w:rPr>
          <w:sz w:val="24"/>
          <w:szCs w:val="24"/>
        </w:rPr>
        <w:t xml:space="preserve"> downloaded data located in </w:t>
      </w:r>
      <w:r w:rsidR="00882CCF">
        <w:rPr>
          <w:i/>
          <w:iCs/>
          <w:sz w:val="24"/>
          <w:szCs w:val="24"/>
        </w:rPr>
        <w:t>path/to</w:t>
      </w:r>
      <w:r w:rsidRPr="003D1CBF">
        <w:rPr>
          <w:i/>
          <w:iCs/>
          <w:sz w:val="24"/>
          <w:szCs w:val="24"/>
        </w:rPr>
        <w:t>/</w:t>
      </w:r>
      <w:proofErr w:type="spellStart"/>
      <w:r w:rsidRPr="003D1CBF">
        <w:rPr>
          <w:i/>
          <w:iCs/>
          <w:sz w:val="24"/>
          <w:szCs w:val="24"/>
        </w:rPr>
        <w:t>watershed</w:t>
      </w:r>
      <w:r>
        <w:rPr>
          <w:i/>
          <w:iCs/>
          <w:sz w:val="24"/>
          <w:szCs w:val="24"/>
        </w:rPr>
        <w:t>_</w:t>
      </w:r>
      <w:r w:rsidRPr="003D1CBF">
        <w:rPr>
          <w:i/>
          <w:iCs/>
          <w:sz w:val="24"/>
          <w:szCs w:val="24"/>
        </w:rPr>
        <w:t>location</w:t>
      </w:r>
      <w:proofErr w:type="spellEnd"/>
      <w:r>
        <w:rPr>
          <w:sz w:val="24"/>
          <w:szCs w:val="24"/>
        </w:rPr>
        <w:t>/database/</w:t>
      </w:r>
      <w:proofErr w:type="spellStart"/>
      <w:r w:rsidRPr="003D1CBF">
        <w:rPr>
          <w:i/>
          <w:iCs/>
          <w:sz w:val="24"/>
          <w:szCs w:val="24"/>
        </w:rPr>
        <w:t>watershed_name</w:t>
      </w:r>
      <w:r>
        <w:rPr>
          <w:sz w:val="24"/>
          <w:szCs w:val="24"/>
        </w:rPr>
        <w:t>.dss</w:t>
      </w:r>
      <w:proofErr w:type="spellEnd"/>
      <w:r>
        <w:rPr>
          <w:sz w:val="24"/>
          <w:szCs w:val="24"/>
        </w:rPr>
        <w:t xml:space="preserve"> (</w:t>
      </w:r>
      <w:proofErr w:type="spellStart"/>
      <w:r>
        <w:rPr>
          <w:sz w:val="24"/>
          <w:szCs w:val="24"/>
        </w:rPr>
        <w:t>cwms_radar</w:t>
      </w:r>
      <w:proofErr w:type="spellEnd"/>
      <w:r>
        <w:rPr>
          <w:sz w:val="24"/>
          <w:szCs w:val="24"/>
        </w:rPr>
        <w:t xml:space="preserve">) or </w:t>
      </w:r>
      <w:r w:rsidR="00882CCF">
        <w:rPr>
          <w:i/>
          <w:iCs/>
          <w:sz w:val="24"/>
          <w:szCs w:val="24"/>
        </w:rPr>
        <w:t>path/to</w:t>
      </w:r>
      <w:r>
        <w:rPr>
          <w:i/>
          <w:iCs/>
          <w:sz w:val="24"/>
          <w:szCs w:val="24"/>
        </w:rPr>
        <w:t>/</w:t>
      </w:r>
      <w:proofErr w:type="spellStart"/>
      <w:r>
        <w:rPr>
          <w:i/>
          <w:iCs/>
          <w:sz w:val="24"/>
          <w:szCs w:val="24"/>
        </w:rPr>
        <w:t>watershed_location</w:t>
      </w:r>
      <w:proofErr w:type="spellEnd"/>
      <w:r>
        <w:rPr>
          <w:sz w:val="24"/>
          <w:szCs w:val="24"/>
        </w:rPr>
        <w:t>/database/</w:t>
      </w:r>
      <w:proofErr w:type="spellStart"/>
      <w:r>
        <w:rPr>
          <w:i/>
          <w:iCs/>
          <w:sz w:val="24"/>
          <w:szCs w:val="24"/>
        </w:rPr>
        <w:t>watershed_name</w:t>
      </w:r>
      <w:r>
        <w:rPr>
          <w:sz w:val="24"/>
          <w:szCs w:val="24"/>
        </w:rPr>
        <w:t>-usgs-data.dss</w:t>
      </w:r>
      <w:proofErr w:type="spellEnd"/>
      <w:r>
        <w:rPr>
          <w:sz w:val="24"/>
          <w:szCs w:val="24"/>
        </w:rPr>
        <w:t xml:space="preserve"> (</w:t>
      </w:r>
      <w:proofErr w:type="spellStart"/>
      <w:r>
        <w:rPr>
          <w:sz w:val="24"/>
          <w:szCs w:val="24"/>
        </w:rPr>
        <w:t>get_usgs</w:t>
      </w:r>
      <w:proofErr w:type="spellEnd"/>
      <w:r>
        <w:rPr>
          <w:sz w:val="24"/>
          <w:szCs w:val="24"/>
        </w:rPr>
        <w:t>)</w:t>
      </w:r>
    </w:p>
    <w:p w14:paraId="1C0D6F22" w14:textId="77777777" w:rsidR="004648E4" w:rsidRDefault="004648E4" w:rsidP="004648E4">
      <w:pPr>
        <w:rPr>
          <w:b/>
          <w:bCs/>
          <w:sz w:val="24"/>
          <w:szCs w:val="24"/>
        </w:rPr>
      </w:pPr>
    </w:p>
    <w:p w14:paraId="3266B919" w14:textId="496551C8" w:rsidR="004648E4" w:rsidRPr="004648E4" w:rsidRDefault="006664F7" w:rsidP="004648E4">
      <w:pPr>
        <w:rPr>
          <w:b/>
          <w:bCs/>
          <w:sz w:val="24"/>
          <w:szCs w:val="24"/>
        </w:rPr>
      </w:pPr>
      <w:r>
        <w:rPr>
          <w:b/>
          <w:bCs/>
          <w:sz w:val="24"/>
          <w:szCs w:val="24"/>
        </w:rPr>
        <w:t xml:space="preserve">Time Series </w:t>
      </w:r>
      <w:r w:rsidR="004648E4" w:rsidRPr="004648E4">
        <w:rPr>
          <w:b/>
          <w:bCs/>
          <w:sz w:val="24"/>
          <w:szCs w:val="24"/>
        </w:rPr>
        <w:t>Icon</w:t>
      </w:r>
      <w:r w:rsidR="00F91E27">
        <w:rPr>
          <w:b/>
          <w:bCs/>
          <w:sz w:val="24"/>
          <w:szCs w:val="24"/>
        </w:rPr>
        <w:t xml:space="preserve"> Execution</w:t>
      </w:r>
    </w:p>
    <w:p w14:paraId="29D7C7A1" w14:textId="77777777" w:rsidR="004648E4" w:rsidRPr="002C6D2E" w:rsidRDefault="004648E4" w:rsidP="004648E4">
      <w:pPr>
        <w:rPr>
          <w:i/>
          <w:iCs/>
          <w:sz w:val="24"/>
          <w:szCs w:val="24"/>
        </w:rPr>
      </w:pPr>
      <w:r>
        <w:rPr>
          <w:i/>
          <w:iCs/>
          <w:sz w:val="24"/>
          <w:szCs w:val="24"/>
        </w:rPr>
        <w:t>CWMS User’s Manual, section 17.8</w:t>
      </w:r>
    </w:p>
    <w:p w14:paraId="608D5E28" w14:textId="19351DF1" w:rsidR="00520912" w:rsidRDefault="004648E4" w:rsidP="004648E4">
      <w:pPr>
        <w:rPr>
          <w:sz w:val="24"/>
          <w:szCs w:val="24"/>
        </w:rPr>
      </w:pPr>
      <w:r>
        <w:rPr>
          <w:sz w:val="24"/>
          <w:szCs w:val="24"/>
        </w:rPr>
        <w:t xml:space="preserve">Time series icons displayed in the Map Window represent a site with available information.  This information can be in the form of time series data, static images, web pages, webcams, scripts, etc.  This section will focus on configuring </w:t>
      </w:r>
      <w:r w:rsidR="006664F7">
        <w:rPr>
          <w:sz w:val="24"/>
          <w:szCs w:val="24"/>
        </w:rPr>
        <w:t xml:space="preserve">a </w:t>
      </w:r>
      <w:r>
        <w:rPr>
          <w:sz w:val="24"/>
          <w:szCs w:val="24"/>
        </w:rPr>
        <w:t>CAVI icon with a script for data acquisition</w:t>
      </w:r>
      <w:r w:rsidR="00FB3D1A">
        <w:rPr>
          <w:sz w:val="24"/>
          <w:szCs w:val="24"/>
        </w:rPr>
        <w:t xml:space="preserve"> using </w:t>
      </w:r>
      <w:proofErr w:type="spellStart"/>
      <w:r w:rsidR="00FB3D1A">
        <w:rPr>
          <w:b/>
          <w:bCs/>
          <w:sz w:val="24"/>
          <w:szCs w:val="24"/>
        </w:rPr>
        <w:t>cwms_radar</w:t>
      </w:r>
      <w:proofErr w:type="spellEnd"/>
      <w:r w:rsidR="00FB3D1A">
        <w:rPr>
          <w:sz w:val="24"/>
          <w:szCs w:val="24"/>
        </w:rPr>
        <w:t xml:space="preserve"> script</w:t>
      </w:r>
      <w:r>
        <w:rPr>
          <w:sz w:val="24"/>
          <w:szCs w:val="24"/>
        </w:rPr>
        <w:t>.</w:t>
      </w:r>
    </w:p>
    <w:p w14:paraId="10CC419F" w14:textId="06FE23B7" w:rsidR="00520912" w:rsidRDefault="00520912" w:rsidP="004648E4">
      <w:pPr>
        <w:rPr>
          <w:sz w:val="24"/>
          <w:szCs w:val="24"/>
        </w:rPr>
      </w:pPr>
    </w:p>
    <w:p w14:paraId="5EACEABC" w14:textId="155F1BE0" w:rsidR="00520912" w:rsidRPr="00520912" w:rsidRDefault="00520912" w:rsidP="004648E4">
      <w:pPr>
        <w:rPr>
          <w:b/>
          <w:bCs/>
          <w:sz w:val="24"/>
          <w:szCs w:val="24"/>
        </w:rPr>
      </w:pPr>
      <w:r>
        <w:rPr>
          <w:b/>
          <w:bCs/>
          <w:sz w:val="24"/>
          <w:szCs w:val="24"/>
        </w:rPr>
        <w:t>Script Configuration</w:t>
      </w:r>
    </w:p>
    <w:p w14:paraId="44D8EFA5" w14:textId="77777777" w:rsidR="00FB3D1A" w:rsidRDefault="00FB3D1A" w:rsidP="00FB3D1A">
      <w:pPr>
        <w:pStyle w:val="ListParagraph"/>
        <w:numPr>
          <w:ilvl w:val="0"/>
          <w:numId w:val="13"/>
        </w:numPr>
        <w:rPr>
          <w:sz w:val="24"/>
          <w:szCs w:val="24"/>
        </w:rPr>
      </w:pPr>
      <w:r>
        <w:rPr>
          <w:sz w:val="24"/>
          <w:szCs w:val="24"/>
        </w:rPr>
        <w:t xml:space="preserve">Select </w:t>
      </w:r>
      <w:r w:rsidRPr="000F5AF2">
        <w:rPr>
          <w:b/>
          <w:bCs/>
          <w:sz w:val="24"/>
          <w:szCs w:val="24"/>
        </w:rPr>
        <w:t>Scripts</w:t>
      </w:r>
      <w:r>
        <w:rPr>
          <w:sz w:val="24"/>
          <w:szCs w:val="24"/>
        </w:rPr>
        <w:t xml:space="preserve"> | </w:t>
      </w:r>
      <w:r w:rsidRPr="000F5AF2">
        <w:rPr>
          <w:b/>
          <w:bCs/>
          <w:sz w:val="24"/>
          <w:szCs w:val="24"/>
        </w:rPr>
        <w:t>Editor…</w:t>
      </w:r>
      <w:r>
        <w:rPr>
          <w:sz w:val="24"/>
          <w:szCs w:val="24"/>
        </w:rPr>
        <w:t xml:space="preserve"> in the CWMS CAVI to open the </w:t>
      </w:r>
      <w:r w:rsidRPr="000F5AF2">
        <w:rPr>
          <w:b/>
          <w:bCs/>
          <w:sz w:val="24"/>
          <w:szCs w:val="24"/>
        </w:rPr>
        <w:t>Script Editor</w:t>
      </w:r>
    </w:p>
    <w:p w14:paraId="516E765D" w14:textId="2577A2E8" w:rsidR="00FB3D1A" w:rsidRPr="00717A88" w:rsidRDefault="00FB3D1A" w:rsidP="00FB3D1A">
      <w:pPr>
        <w:pStyle w:val="ListParagraph"/>
        <w:numPr>
          <w:ilvl w:val="0"/>
          <w:numId w:val="13"/>
        </w:numPr>
        <w:rPr>
          <w:sz w:val="24"/>
          <w:szCs w:val="24"/>
        </w:rPr>
      </w:pPr>
      <w:r w:rsidRPr="00717A88">
        <w:rPr>
          <w:sz w:val="24"/>
          <w:szCs w:val="24"/>
        </w:rPr>
        <w:t xml:space="preserve">Select </w:t>
      </w:r>
      <w:proofErr w:type="spellStart"/>
      <w:r w:rsidRPr="00717A88">
        <w:rPr>
          <w:b/>
          <w:bCs/>
          <w:sz w:val="24"/>
          <w:szCs w:val="24"/>
        </w:rPr>
        <w:t>cwms_radar</w:t>
      </w:r>
      <w:proofErr w:type="spellEnd"/>
    </w:p>
    <w:p w14:paraId="15BFBD6E" w14:textId="77777777" w:rsidR="00FB3D1A" w:rsidRDefault="00FB3D1A" w:rsidP="00FB3D1A">
      <w:pPr>
        <w:pStyle w:val="ListParagraph"/>
        <w:numPr>
          <w:ilvl w:val="0"/>
          <w:numId w:val="13"/>
        </w:numPr>
        <w:rPr>
          <w:sz w:val="24"/>
          <w:szCs w:val="24"/>
        </w:rPr>
      </w:pPr>
      <w:r w:rsidRPr="00717A88">
        <w:rPr>
          <w:sz w:val="24"/>
          <w:szCs w:val="24"/>
        </w:rPr>
        <w:t xml:space="preserve">Save a copy selecting </w:t>
      </w:r>
      <w:r w:rsidRPr="00717A88">
        <w:rPr>
          <w:b/>
          <w:bCs/>
          <w:sz w:val="24"/>
          <w:szCs w:val="24"/>
        </w:rPr>
        <w:t>File</w:t>
      </w:r>
      <w:r w:rsidRPr="00717A88">
        <w:rPr>
          <w:sz w:val="24"/>
          <w:szCs w:val="24"/>
        </w:rPr>
        <w:t xml:space="preserve"> | </w:t>
      </w:r>
      <w:r w:rsidRPr="00717A88">
        <w:rPr>
          <w:b/>
          <w:bCs/>
          <w:sz w:val="24"/>
          <w:szCs w:val="24"/>
        </w:rPr>
        <w:t>Save As…</w:t>
      </w:r>
    </w:p>
    <w:p w14:paraId="77D2F129" w14:textId="2FDC3E96" w:rsidR="00FB3D1A" w:rsidRPr="00717A88" w:rsidRDefault="00FB3D1A" w:rsidP="00FB3D1A">
      <w:pPr>
        <w:pStyle w:val="ListParagraph"/>
        <w:numPr>
          <w:ilvl w:val="0"/>
          <w:numId w:val="13"/>
        </w:numPr>
        <w:rPr>
          <w:sz w:val="24"/>
          <w:szCs w:val="24"/>
        </w:rPr>
      </w:pPr>
      <w:r>
        <w:rPr>
          <w:sz w:val="24"/>
          <w:szCs w:val="24"/>
        </w:rPr>
        <w:t>A</w:t>
      </w:r>
      <w:r w:rsidRPr="00717A88">
        <w:rPr>
          <w:sz w:val="24"/>
          <w:szCs w:val="24"/>
        </w:rPr>
        <w:t>ppend “_</w:t>
      </w:r>
      <w:r>
        <w:rPr>
          <w:sz w:val="24"/>
          <w:szCs w:val="24"/>
        </w:rPr>
        <w:t>icon</w:t>
      </w:r>
      <w:r w:rsidRPr="00717A88">
        <w:rPr>
          <w:sz w:val="24"/>
          <w:szCs w:val="24"/>
        </w:rPr>
        <w:t>” to the name.</w:t>
      </w:r>
    </w:p>
    <w:p w14:paraId="0FAEFC12" w14:textId="31DD5E8F" w:rsidR="00C560F9" w:rsidRPr="00605775" w:rsidRDefault="00C560F9" w:rsidP="00605775">
      <w:pPr>
        <w:pStyle w:val="ListParagraph"/>
        <w:numPr>
          <w:ilvl w:val="0"/>
          <w:numId w:val="13"/>
        </w:numPr>
        <w:rPr>
          <w:sz w:val="24"/>
          <w:szCs w:val="24"/>
        </w:rPr>
      </w:pPr>
      <w:r w:rsidRPr="00605775">
        <w:rPr>
          <w:sz w:val="24"/>
          <w:szCs w:val="24"/>
        </w:rPr>
        <w:t>Open the new script in the Editor</w:t>
      </w:r>
    </w:p>
    <w:p w14:paraId="389B552C" w14:textId="47FB35D4" w:rsidR="00C560F9" w:rsidRDefault="00C560F9" w:rsidP="00605775">
      <w:pPr>
        <w:pStyle w:val="ListParagraph"/>
        <w:numPr>
          <w:ilvl w:val="0"/>
          <w:numId w:val="13"/>
        </w:numPr>
        <w:rPr>
          <w:sz w:val="24"/>
          <w:szCs w:val="24"/>
        </w:rPr>
      </w:pPr>
      <w:r>
        <w:rPr>
          <w:sz w:val="24"/>
          <w:szCs w:val="24"/>
        </w:rPr>
        <w:t xml:space="preserve">Comment-out (#) </w:t>
      </w:r>
      <w:r w:rsidR="00FB3D1A">
        <w:rPr>
          <w:sz w:val="24"/>
          <w:szCs w:val="24"/>
        </w:rPr>
        <w:t xml:space="preserve">the </w:t>
      </w:r>
      <w:r w:rsidR="006664F7">
        <w:rPr>
          <w:sz w:val="24"/>
          <w:szCs w:val="24"/>
        </w:rPr>
        <w:t xml:space="preserve">line starting with </w:t>
      </w:r>
      <w:proofErr w:type="spellStart"/>
      <w:r w:rsidRPr="006664F7">
        <w:rPr>
          <w:b/>
          <w:bCs/>
          <w:sz w:val="24"/>
          <w:szCs w:val="24"/>
        </w:rPr>
        <w:t>cwmsdat.read_config</w:t>
      </w:r>
      <w:proofErr w:type="spellEnd"/>
      <w:r w:rsidR="006664F7" w:rsidRPr="006664F7">
        <w:rPr>
          <w:b/>
          <w:bCs/>
          <w:sz w:val="24"/>
          <w:szCs w:val="24"/>
        </w:rPr>
        <w:t>…</w:t>
      </w:r>
    </w:p>
    <w:p w14:paraId="1AF8B127" w14:textId="6EA93EFF" w:rsidR="00C560F9" w:rsidRDefault="00C560F9" w:rsidP="00605775">
      <w:pPr>
        <w:pStyle w:val="ListParagraph"/>
        <w:numPr>
          <w:ilvl w:val="0"/>
          <w:numId w:val="13"/>
        </w:numPr>
        <w:rPr>
          <w:sz w:val="24"/>
          <w:szCs w:val="24"/>
        </w:rPr>
      </w:pPr>
      <w:r>
        <w:rPr>
          <w:sz w:val="24"/>
          <w:szCs w:val="24"/>
        </w:rPr>
        <w:t xml:space="preserve">Change </w:t>
      </w:r>
      <w:proofErr w:type="spellStart"/>
      <w:r w:rsidRPr="006664F7">
        <w:rPr>
          <w:b/>
          <w:bCs/>
          <w:sz w:val="24"/>
          <w:szCs w:val="24"/>
        </w:rPr>
        <w:t>cwmsdat.set_tsids</w:t>
      </w:r>
      <w:proofErr w:type="spellEnd"/>
      <w:r w:rsidRPr="006664F7">
        <w:rPr>
          <w:b/>
          <w:bCs/>
          <w:sz w:val="24"/>
          <w:szCs w:val="24"/>
        </w:rPr>
        <w:t>()</w:t>
      </w:r>
      <w:r>
        <w:rPr>
          <w:sz w:val="24"/>
          <w:szCs w:val="24"/>
        </w:rPr>
        <w:t xml:space="preserve"> to </w:t>
      </w:r>
      <w:proofErr w:type="spellStart"/>
      <w:r w:rsidRPr="006664F7">
        <w:rPr>
          <w:b/>
          <w:bCs/>
          <w:sz w:val="24"/>
          <w:szCs w:val="24"/>
        </w:rPr>
        <w:t>cwmsdat.set_tsids</w:t>
      </w:r>
      <w:proofErr w:type="spellEnd"/>
      <w:r w:rsidRPr="006664F7">
        <w:rPr>
          <w:b/>
          <w:bCs/>
          <w:sz w:val="24"/>
          <w:szCs w:val="24"/>
        </w:rPr>
        <w:t>(</w:t>
      </w:r>
      <w:proofErr w:type="spellStart"/>
      <w:r w:rsidRPr="006664F7">
        <w:rPr>
          <w:b/>
          <w:bCs/>
          <w:sz w:val="24"/>
          <w:szCs w:val="24"/>
        </w:rPr>
        <w:t>var.split</w:t>
      </w:r>
      <w:proofErr w:type="spellEnd"/>
      <w:r w:rsidRPr="006664F7">
        <w:rPr>
          <w:b/>
          <w:bCs/>
          <w:sz w:val="24"/>
          <w:szCs w:val="24"/>
        </w:rPr>
        <w:t>(“,”))</w:t>
      </w:r>
    </w:p>
    <w:p w14:paraId="51905BBF" w14:textId="018523B0" w:rsidR="006664F7" w:rsidRPr="006664F7" w:rsidRDefault="00C560F9" w:rsidP="006664F7">
      <w:pPr>
        <w:pStyle w:val="ListParagraph"/>
        <w:numPr>
          <w:ilvl w:val="0"/>
          <w:numId w:val="13"/>
        </w:numPr>
        <w:rPr>
          <w:sz w:val="24"/>
          <w:szCs w:val="24"/>
        </w:rPr>
      </w:pPr>
      <w:r>
        <w:rPr>
          <w:sz w:val="24"/>
          <w:szCs w:val="24"/>
        </w:rPr>
        <w:t xml:space="preserve">Click </w:t>
      </w:r>
      <w:r w:rsidRPr="007F3DE8">
        <w:rPr>
          <w:b/>
          <w:bCs/>
          <w:sz w:val="24"/>
          <w:szCs w:val="24"/>
        </w:rPr>
        <w:t>Save</w:t>
      </w:r>
      <w:r>
        <w:rPr>
          <w:sz w:val="24"/>
          <w:szCs w:val="24"/>
        </w:rPr>
        <w:t xml:space="preserve"> and close</w:t>
      </w:r>
      <w:r w:rsidR="00FB3D1A">
        <w:rPr>
          <w:sz w:val="24"/>
          <w:szCs w:val="24"/>
        </w:rPr>
        <w:t xml:space="preserve"> the</w:t>
      </w:r>
      <w:r>
        <w:rPr>
          <w:sz w:val="24"/>
          <w:szCs w:val="24"/>
        </w:rPr>
        <w:t xml:space="preserve"> </w:t>
      </w:r>
      <w:r w:rsidRPr="007F3DE8">
        <w:rPr>
          <w:b/>
          <w:bCs/>
          <w:sz w:val="24"/>
          <w:szCs w:val="24"/>
        </w:rPr>
        <w:t>Script Editor</w:t>
      </w:r>
    </w:p>
    <w:p w14:paraId="2EB4CAA1" w14:textId="474F332C" w:rsidR="006664F7" w:rsidRDefault="006664F7" w:rsidP="006664F7">
      <w:pPr>
        <w:rPr>
          <w:sz w:val="24"/>
          <w:szCs w:val="24"/>
        </w:rPr>
      </w:pPr>
    </w:p>
    <w:p w14:paraId="446B0A22" w14:textId="29CE90E5" w:rsidR="006664F7" w:rsidRDefault="006664F7" w:rsidP="006664F7">
      <w:pPr>
        <w:rPr>
          <w:sz w:val="24"/>
          <w:szCs w:val="24"/>
        </w:rPr>
      </w:pPr>
      <w:r>
        <w:rPr>
          <w:sz w:val="24"/>
          <w:szCs w:val="24"/>
        </w:rPr>
        <w:t xml:space="preserve">The variable </w:t>
      </w:r>
      <w:r>
        <w:rPr>
          <w:b/>
          <w:bCs/>
          <w:sz w:val="24"/>
          <w:szCs w:val="24"/>
        </w:rPr>
        <w:t>var</w:t>
      </w:r>
      <w:r>
        <w:rPr>
          <w:sz w:val="24"/>
          <w:szCs w:val="24"/>
        </w:rPr>
        <w:t xml:space="preserve"> is passed to the script.  The value of </w:t>
      </w:r>
      <w:r>
        <w:rPr>
          <w:b/>
          <w:bCs/>
          <w:sz w:val="24"/>
          <w:szCs w:val="24"/>
        </w:rPr>
        <w:t>var</w:t>
      </w:r>
      <w:r>
        <w:rPr>
          <w:sz w:val="24"/>
          <w:szCs w:val="24"/>
        </w:rPr>
        <w:t xml:space="preserve"> (String) is split by the delimiter (“,”) setting the RADAR TSID and the resulting DSS pathname.</w:t>
      </w:r>
    </w:p>
    <w:p w14:paraId="74995B1C" w14:textId="400277F8" w:rsidR="00876D4F" w:rsidRDefault="00876D4F">
      <w:pPr>
        <w:rPr>
          <w:ins w:id="3" w:author="Sterbenz, Benjamin CIV (USA)" w:date="2022-11-18T11:46:00Z"/>
          <w:sz w:val="24"/>
          <w:szCs w:val="24"/>
        </w:rPr>
      </w:pPr>
      <w:ins w:id="4" w:author="Sterbenz, Benjamin CIV (USA)" w:date="2022-11-18T11:46:00Z">
        <w:r>
          <w:rPr>
            <w:sz w:val="24"/>
            <w:szCs w:val="24"/>
          </w:rPr>
          <w:br w:type="page"/>
        </w:r>
      </w:ins>
    </w:p>
    <w:p w14:paraId="39C1454D" w14:textId="77777777" w:rsidR="006664F7" w:rsidRDefault="006664F7" w:rsidP="006664F7">
      <w:pPr>
        <w:rPr>
          <w:sz w:val="24"/>
          <w:szCs w:val="24"/>
        </w:rPr>
      </w:pPr>
    </w:p>
    <w:p w14:paraId="23F6D8BC" w14:textId="515758B5" w:rsidR="006664F7" w:rsidRPr="006664F7" w:rsidRDefault="006664F7" w:rsidP="006664F7">
      <w:pPr>
        <w:rPr>
          <w:b/>
          <w:bCs/>
          <w:sz w:val="24"/>
          <w:szCs w:val="24"/>
        </w:rPr>
      </w:pPr>
      <w:r>
        <w:rPr>
          <w:b/>
          <w:bCs/>
          <w:sz w:val="24"/>
          <w:szCs w:val="24"/>
        </w:rPr>
        <w:t>Setup Time Series Icon</w:t>
      </w:r>
    </w:p>
    <w:p w14:paraId="6B89665B" w14:textId="4B530939" w:rsidR="005F69C0" w:rsidRDefault="005F69C0" w:rsidP="00C560F9">
      <w:pPr>
        <w:pStyle w:val="ListParagraph"/>
        <w:numPr>
          <w:ilvl w:val="0"/>
          <w:numId w:val="7"/>
        </w:numPr>
        <w:rPr>
          <w:sz w:val="24"/>
          <w:szCs w:val="24"/>
        </w:rPr>
      </w:pPr>
      <w:r>
        <w:rPr>
          <w:sz w:val="24"/>
          <w:szCs w:val="24"/>
        </w:rPr>
        <w:t xml:space="preserve">Click the </w:t>
      </w:r>
      <w:r w:rsidR="00605775">
        <w:rPr>
          <w:sz w:val="24"/>
          <w:szCs w:val="24"/>
        </w:rPr>
        <w:t xml:space="preserve">CAVI </w:t>
      </w:r>
      <w:r w:rsidRPr="007F3DE8">
        <w:rPr>
          <w:b/>
          <w:bCs/>
          <w:sz w:val="24"/>
          <w:szCs w:val="24"/>
        </w:rPr>
        <w:t>Setup</w:t>
      </w:r>
      <w:r>
        <w:rPr>
          <w:sz w:val="24"/>
          <w:szCs w:val="24"/>
        </w:rPr>
        <w:t xml:space="preserve"> tab</w:t>
      </w:r>
    </w:p>
    <w:p w14:paraId="4385E74A" w14:textId="39E218CC" w:rsidR="00605775" w:rsidRDefault="005F69C0" w:rsidP="00C94E6D">
      <w:pPr>
        <w:pStyle w:val="ListParagraph"/>
        <w:numPr>
          <w:ilvl w:val="0"/>
          <w:numId w:val="7"/>
        </w:numPr>
        <w:rPr>
          <w:ins w:id="5" w:author="Sterbenz, Benjamin CIV (USA)" w:date="2022-11-18T11:45:00Z"/>
          <w:sz w:val="24"/>
          <w:szCs w:val="24"/>
        </w:rPr>
      </w:pPr>
      <w:r>
        <w:rPr>
          <w:sz w:val="24"/>
          <w:szCs w:val="24"/>
        </w:rPr>
        <w:t xml:space="preserve">Right-click </w:t>
      </w:r>
      <w:r w:rsidR="00FF3B89">
        <w:rPr>
          <w:b/>
          <w:bCs/>
          <w:sz w:val="24"/>
          <w:szCs w:val="24"/>
        </w:rPr>
        <w:t xml:space="preserve">Grayson Lake </w:t>
      </w:r>
      <w:r w:rsidRPr="00FF3B89">
        <w:rPr>
          <w:sz w:val="24"/>
          <w:szCs w:val="24"/>
        </w:rPr>
        <w:t>time</w:t>
      </w:r>
      <w:r>
        <w:rPr>
          <w:sz w:val="24"/>
          <w:szCs w:val="24"/>
        </w:rPr>
        <w:t xml:space="preserve"> series icon, from the shortcut menu</w:t>
      </w:r>
      <w:r w:rsidR="00FF3B89">
        <w:rPr>
          <w:sz w:val="24"/>
          <w:szCs w:val="24"/>
        </w:rPr>
        <w:t xml:space="preserve"> and </w:t>
      </w:r>
      <w:r>
        <w:rPr>
          <w:sz w:val="24"/>
          <w:szCs w:val="24"/>
        </w:rPr>
        <w:t xml:space="preserve">click </w:t>
      </w:r>
      <w:r w:rsidRPr="007F3DE8">
        <w:rPr>
          <w:b/>
          <w:bCs/>
          <w:sz w:val="24"/>
          <w:szCs w:val="24"/>
        </w:rPr>
        <w:t>Edit</w:t>
      </w:r>
      <w:r w:rsidR="00FF3B89">
        <w:rPr>
          <w:sz w:val="24"/>
          <w:szCs w:val="24"/>
        </w:rPr>
        <w:t>.  This opens the</w:t>
      </w:r>
      <w:r>
        <w:rPr>
          <w:sz w:val="24"/>
          <w:szCs w:val="24"/>
        </w:rPr>
        <w:t xml:space="preserve"> </w:t>
      </w:r>
      <w:r w:rsidRPr="007F3DE8">
        <w:rPr>
          <w:b/>
          <w:bCs/>
          <w:sz w:val="24"/>
          <w:szCs w:val="24"/>
        </w:rPr>
        <w:t>Time</w:t>
      </w:r>
      <w:r>
        <w:rPr>
          <w:sz w:val="24"/>
          <w:szCs w:val="24"/>
        </w:rPr>
        <w:t xml:space="preserve"> </w:t>
      </w:r>
      <w:r w:rsidRPr="007F3DE8">
        <w:rPr>
          <w:b/>
          <w:bCs/>
          <w:sz w:val="24"/>
          <w:szCs w:val="24"/>
        </w:rPr>
        <w:t>Series</w:t>
      </w:r>
      <w:r>
        <w:rPr>
          <w:sz w:val="24"/>
          <w:szCs w:val="24"/>
        </w:rPr>
        <w:t xml:space="preserve"> </w:t>
      </w:r>
      <w:r w:rsidRPr="007F3DE8">
        <w:rPr>
          <w:b/>
          <w:bCs/>
          <w:sz w:val="24"/>
          <w:szCs w:val="24"/>
        </w:rPr>
        <w:t>Icon</w:t>
      </w:r>
      <w:r>
        <w:rPr>
          <w:sz w:val="24"/>
          <w:szCs w:val="24"/>
        </w:rPr>
        <w:t xml:space="preserve"> </w:t>
      </w:r>
      <w:r w:rsidRPr="007F3DE8">
        <w:rPr>
          <w:b/>
          <w:bCs/>
          <w:sz w:val="24"/>
          <w:szCs w:val="24"/>
        </w:rPr>
        <w:t>Editor</w:t>
      </w:r>
      <w:r>
        <w:rPr>
          <w:sz w:val="24"/>
          <w:szCs w:val="24"/>
        </w:rPr>
        <w:t>.</w:t>
      </w:r>
    </w:p>
    <w:p w14:paraId="31DE162A" w14:textId="613B39E1" w:rsidR="00876D4F" w:rsidRDefault="00876D4F">
      <w:pPr>
        <w:pStyle w:val="ListParagraph"/>
        <w:rPr>
          <w:sz w:val="24"/>
          <w:szCs w:val="24"/>
        </w:rPr>
        <w:pPrChange w:id="6" w:author="Sterbenz, Benjamin CIV (USA)" w:date="2022-11-18T11:45:00Z">
          <w:pPr>
            <w:pStyle w:val="ListParagraph"/>
            <w:numPr>
              <w:numId w:val="7"/>
            </w:numPr>
            <w:ind w:hanging="360"/>
          </w:pPr>
        </w:pPrChange>
      </w:pPr>
      <w:ins w:id="7" w:author="Sterbenz, Benjamin CIV (USA)" w:date="2022-11-18T11:45:00Z">
        <w:r w:rsidRPr="00876D4F">
          <w:rPr>
            <w:noProof/>
            <w:sz w:val="24"/>
            <w:szCs w:val="24"/>
          </w:rPr>
          <w:drawing>
            <wp:inline distT="0" distB="0" distL="0" distR="0" wp14:anchorId="38286141" wp14:editId="3C5C67AF">
              <wp:extent cx="3086100" cy="284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838" cy="2855382"/>
                      </a:xfrm>
                      <a:prstGeom prst="rect">
                        <a:avLst/>
                      </a:prstGeom>
                    </pic:spPr>
                  </pic:pic>
                </a:graphicData>
              </a:graphic>
            </wp:inline>
          </w:drawing>
        </w:r>
      </w:ins>
    </w:p>
    <w:p w14:paraId="4D0658DF" w14:textId="443AF242" w:rsidR="005F69C0" w:rsidRDefault="00605775" w:rsidP="00C94E6D">
      <w:pPr>
        <w:pStyle w:val="ListParagraph"/>
        <w:numPr>
          <w:ilvl w:val="0"/>
          <w:numId w:val="7"/>
        </w:numPr>
        <w:rPr>
          <w:sz w:val="24"/>
          <w:szCs w:val="24"/>
        </w:rPr>
      </w:pPr>
      <w:r>
        <w:rPr>
          <w:sz w:val="24"/>
          <w:szCs w:val="24"/>
        </w:rPr>
        <w:t>Select</w:t>
      </w:r>
      <w:r w:rsidR="005F69C0">
        <w:rPr>
          <w:sz w:val="24"/>
          <w:szCs w:val="24"/>
        </w:rPr>
        <w:t xml:space="preserve"> the </w:t>
      </w:r>
      <w:r w:rsidR="005F69C0" w:rsidRPr="007F3DE8">
        <w:rPr>
          <w:b/>
          <w:bCs/>
          <w:sz w:val="24"/>
          <w:szCs w:val="24"/>
        </w:rPr>
        <w:t>Scripts/HTML</w:t>
      </w:r>
      <w:r w:rsidR="005F69C0">
        <w:rPr>
          <w:sz w:val="24"/>
          <w:szCs w:val="24"/>
        </w:rPr>
        <w:t xml:space="preserve"> tab</w:t>
      </w:r>
    </w:p>
    <w:p w14:paraId="1E8465C5" w14:textId="71BE396C" w:rsidR="00FE7E89" w:rsidRDefault="005F69C0" w:rsidP="00484914">
      <w:pPr>
        <w:pStyle w:val="ListParagraph"/>
        <w:numPr>
          <w:ilvl w:val="0"/>
          <w:numId w:val="7"/>
        </w:numPr>
        <w:rPr>
          <w:ins w:id="8" w:author="Sterbenz, Benjamin CIV (USA)" w:date="2022-11-18T11:46:00Z"/>
          <w:sz w:val="24"/>
          <w:szCs w:val="24"/>
        </w:rPr>
      </w:pPr>
      <w:r>
        <w:rPr>
          <w:sz w:val="24"/>
          <w:szCs w:val="24"/>
        </w:rPr>
        <w:t xml:space="preserve">From the </w:t>
      </w:r>
      <w:r w:rsidRPr="007F3DE8">
        <w:rPr>
          <w:b/>
          <w:bCs/>
          <w:sz w:val="24"/>
          <w:szCs w:val="24"/>
        </w:rPr>
        <w:t>Edit</w:t>
      </w:r>
      <w:ins w:id="9" w:author="Sterbenz, Benjamin CIV (USA)" w:date="2023-01-10T14:50:00Z">
        <w:r w:rsidR="00D85155">
          <w:rPr>
            <w:sz w:val="24"/>
            <w:szCs w:val="24"/>
          </w:rPr>
          <w:t xml:space="preserve"> </w:t>
        </w:r>
      </w:ins>
      <w:del w:id="10" w:author="Sterbenz, Benjamin CIV (USA)" w:date="2023-01-10T14:50:00Z">
        <w:r w:rsidDel="00D85155">
          <w:rPr>
            <w:sz w:val="24"/>
            <w:szCs w:val="24"/>
          </w:rPr>
          <w:delText xml:space="preserve"> </w:delText>
        </w:r>
      </w:del>
      <w:r>
        <w:rPr>
          <w:sz w:val="24"/>
          <w:szCs w:val="24"/>
        </w:rPr>
        <w:t xml:space="preserve">menu, click </w:t>
      </w:r>
      <w:r w:rsidRPr="007F3DE8">
        <w:rPr>
          <w:b/>
          <w:bCs/>
          <w:sz w:val="24"/>
          <w:szCs w:val="24"/>
        </w:rPr>
        <w:t>Browse</w:t>
      </w:r>
      <w:r>
        <w:rPr>
          <w:sz w:val="24"/>
          <w:szCs w:val="24"/>
        </w:rPr>
        <w:t xml:space="preserve"> </w:t>
      </w:r>
      <w:r w:rsidRPr="007F3DE8">
        <w:rPr>
          <w:b/>
          <w:bCs/>
          <w:sz w:val="24"/>
          <w:szCs w:val="24"/>
        </w:rPr>
        <w:t>Other</w:t>
      </w:r>
      <w:r>
        <w:rPr>
          <w:sz w:val="24"/>
          <w:szCs w:val="24"/>
        </w:rPr>
        <w:t>, select the scri</w:t>
      </w:r>
      <w:r w:rsidR="00C560F9">
        <w:rPr>
          <w:sz w:val="24"/>
          <w:szCs w:val="24"/>
        </w:rPr>
        <w:t>pt “</w:t>
      </w:r>
      <w:r w:rsidR="00605775">
        <w:rPr>
          <w:i/>
          <w:iCs/>
          <w:sz w:val="24"/>
          <w:szCs w:val="24"/>
        </w:rPr>
        <w:t>cwms_radar</w:t>
      </w:r>
      <w:r w:rsidR="00C560F9">
        <w:rPr>
          <w:i/>
          <w:iCs/>
          <w:sz w:val="24"/>
          <w:szCs w:val="24"/>
        </w:rPr>
        <w:t>_icon.py</w:t>
      </w:r>
      <w:r w:rsidR="00C560F9">
        <w:rPr>
          <w:sz w:val="24"/>
          <w:szCs w:val="24"/>
        </w:rPr>
        <w:t>”</w:t>
      </w:r>
      <w:r w:rsidR="000914C9">
        <w:rPr>
          <w:sz w:val="24"/>
          <w:szCs w:val="24"/>
        </w:rPr>
        <w:t xml:space="preserve"> </w:t>
      </w:r>
      <w:r>
        <w:rPr>
          <w:sz w:val="24"/>
          <w:szCs w:val="24"/>
        </w:rPr>
        <w:t xml:space="preserve">and click </w:t>
      </w:r>
      <w:r w:rsidRPr="00605775">
        <w:rPr>
          <w:b/>
          <w:bCs/>
          <w:sz w:val="24"/>
          <w:szCs w:val="24"/>
        </w:rPr>
        <w:t>Open</w:t>
      </w:r>
      <w:r>
        <w:rPr>
          <w:sz w:val="24"/>
          <w:szCs w:val="24"/>
        </w:rPr>
        <w:t xml:space="preserve">.  The selected script’s name will fill the </w:t>
      </w:r>
      <w:r w:rsidRPr="007F3DE8">
        <w:rPr>
          <w:b/>
          <w:bCs/>
          <w:sz w:val="24"/>
          <w:szCs w:val="24"/>
        </w:rPr>
        <w:t>Display</w:t>
      </w:r>
      <w:r>
        <w:rPr>
          <w:sz w:val="24"/>
          <w:szCs w:val="24"/>
        </w:rPr>
        <w:t xml:space="preserve"> </w:t>
      </w:r>
      <w:r w:rsidRPr="007F3DE8">
        <w:rPr>
          <w:b/>
          <w:bCs/>
          <w:sz w:val="24"/>
          <w:szCs w:val="24"/>
        </w:rPr>
        <w:t>Name</w:t>
      </w:r>
      <w:r>
        <w:rPr>
          <w:sz w:val="24"/>
          <w:szCs w:val="24"/>
        </w:rPr>
        <w:t xml:space="preserve"> column and its path on disk will fill the </w:t>
      </w:r>
      <w:r w:rsidRPr="007F3DE8">
        <w:rPr>
          <w:b/>
          <w:bCs/>
          <w:sz w:val="24"/>
          <w:szCs w:val="24"/>
        </w:rPr>
        <w:t>Script</w:t>
      </w:r>
      <w:r>
        <w:rPr>
          <w:sz w:val="24"/>
          <w:szCs w:val="24"/>
        </w:rPr>
        <w:t xml:space="preserve"> </w:t>
      </w:r>
      <w:r w:rsidRPr="007F3DE8">
        <w:rPr>
          <w:b/>
          <w:bCs/>
          <w:sz w:val="24"/>
          <w:szCs w:val="24"/>
        </w:rPr>
        <w:t>File</w:t>
      </w:r>
      <w:r>
        <w:rPr>
          <w:sz w:val="24"/>
          <w:szCs w:val="24"/>
        </w:rPr>
        <w:t xml:space="preserve"> </w:t>
      </w:r>
      <w:r w:rsidRPr="007F3DE8">
        <w:rPr>
          <w:b/>
          <w:bCs/>
          <w:sz w:val="24"/>
          <w:szCs w:val="24"/>
        </w:rPr>
        <w:t>or</w:t>
      </w:r>
      <w:r>
        <w:rPr>
          <w:sz w:val="24"/>
          <w:szCs w:val="24"/>
        </w:rPr>
        <w:t xml:space="preserve"> </w:t>
      </w:r>
      <w:r w:rsidRPr="007F3DE8">
        <w:rPr>
          <w:b/>
          <w:bCs/>
          <w:sz w:val="24"/>
          <w:szCs w:val="24"/>
        </w:rPr>
        <w:t>Other</w:t>
      </w:r>
      <w:r>
        <w:rPr>
          <w:sz w:val="24"/>
          <w:szCs w:val="24"/>
        </w:rPr>
        <w:t xml:space="preserve"> colum</w:t>
      </w:r>
      <w:r w:rsidR="00484914">
        <w:rPr>
          <w:sz w:val="24"/>
          <w:szCs w:val="24"/>
        </w:rPr>
        <w:t>n.</w:t>
      </w:r>
    </w:p>
    <w:p w14:paraId="16B7923C" w14:textId="28A42BFD" w:rsidR="00876D4F" w:rsidRDefault="00876D4F">
      <w:pPr>
        <w:pStyle w:val="ListParagraph"/>
        <w:rPr>
          <w:sz w:val="24"/>
          <w:szCs w:val="24"/>
        </w:rPr>
        <w:pPrChange w:id="11" w:author="Sterbenz, Benjamin CIV (USA)" w:date="2022-11-18T11:46:00Z">
          <w:pPr>
            <w:pStyle w:val="ListParagraph"/>
            <w:numPr>
              <w:numId w:val="7"/>
            </w:numPr>
            <w:ind w:hanging="360"/>
          </w:pPr>
        </w:pPrChange>
      </w:pPr>
      <w:ins w:id="12" w:author="Sterbenz, Benjamin CIV (USA)" w:date="2022-11-18T11:46:00Z">
        <w:r w:rsidRPr="00876D4F">
          <w:rPr>
            <w:noProof/>
            <w:sz w:val="24"/>
            <w:szCs w:val="24"/>
          </w:rPr>
          <w:drawing>
            <wp:inline distT="0" distB="0" distL="0" distR="0" wp14:anchorId="3D385CC1" wp14:editId="7106F077">
              <wp:extent cx="264858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3129"/>
                      <a:stretch/>
                    </pic:blipFill>
                    <pic:spPr bwMode="auto">
                      <a:xfrm>
                        <a:off x="0" y="0"/>
                        <a:ext cx="2660514" cy="1645679"/>
                      </a:xfrm>
                      <a:prstGeom prst="rect">
                        <a:avLst/>
                      </a:prstGeom>
                      <a:ln>
                        <a:noFill/>
                      </a:ln>
                      <a:extLst>
                        <a:ext uri="{53640926-AAD7-44D8-BBD7-CCE9431645EC}">
                          <a14:shadowObscured xmlns:a14="http://schemas.microsoft.com/office/drawing/2010/main"/>
                        </a:ext>
                      </a:extLst>
                    </pic:spPr>
                  </pic:pic>
                </a:graphicData>
              </a:graphic>
            </wp:inline>
          </w:drawing>
        </w:r>
      </w:ins>
    </w:p>
    <w:p w14:paraId="7D4B0FBD" w14:textId="72579E33" w:rsidR="00412FFB" w:rsidRDefault="00412FFB" w:rsidP="00484914">
      <w:pPr>
        <w:pStyle w:val="ListParagraph"/>
        <w:numPr>
          <w:ilvl w:val="0"/>
          <w:numId w:val="7"/>
        </w:numPr>
        <w:rPr>
          <w:sz w:val="24"/>
          <w:szCs w:val="24"/>
        </w:rPr>
      </w:pPr>
      <w:r>
        <w:rPr>
          <w:sz w:val="24"/>
          <w:szCs w:val="24"/>
        </w:rPr>
        <w:t xml:space="preserve">(Optional) Change the </w:t>
      </w:r>
      <w:r>
        <w:rPr>
          <w:b/>
          <w:bCs/>
          <w:sz w:val="24"/>
          <w:szCs w:val="24"/>
        </w:rPr>
        <w:t>Display Name</w:t>
      </w:r>
      <w:r>
        <w:rPr>
          <w:sz w:val="24"/>
          <w:szCs w:val="24"/>
        </w:rPr>
        <w:t xml:space="preserve"> to a more descriptive nam</w:t>
      </w:r>
      <w:r w:rsidR="00846D97">
        <w:rPr>
          <w:sz w:val="24"/>
          <w:szCs w:val="24"/>
        </w:rPr>
        <w:t>e</w:t>
      </w:r>
    </w:p>
    <w:p w14:paraId="037BC357" w14:textId="40318D96" w:rsidR="00605775" w:rsidRPr="00605775" w:rsidRDefault="00605775" w:rsidP="00605775">
      <w:pPr>
        <w:pStyle w:val="ListParagraph"/>
        <w:numPr>
          <w:ilvl w:val="0"/>
          <w:numId w:val="7"/>
        </w:numPr>
        <w:rPr>
          <w:sz w:val="24"/>
          <w:szCs w:val="24"/>
        </w:rPr>
      </w:pPr>
      <w:r>
        <w:rPr>
          <w:sz w:val="24"/>
          <w:szCs w:val="24"/>
        </w:rPr>
        <w:t xml:space="preserve">Add an </w:t>
      </w:r>
      <w:r w:rsidR="006664F7">
        <w:rPr>
          <w:sz w:val="24"/>
          <w:szCs w:val="24"/>
        </w:rPr>
        <w:t xml:space="preserve">appropriate </w:t>
      </w:r>
      <w:r>
        <w:rPr>
          <w:sz w:val="24"/>
          <w:szCs w:val="24"/>
        </w:rPr>
        <w:t xml:space="preserve">argument to the </w:t>
      </w:r>
      <w:r w:rsidRPr="00605775">
        <w:rPr>
          <w:b/>
          <w:bCs/>
          <w:sz w:val="24"/>
          <w:szCs w:val="24"/>
        </w:rPr>
        <w:t>Arguments</w:t>
      </w:r>
      <w:r>
        <w:rPr>
          <w:sz w:val="24"/>
          <w:szCs w:val="24"/>
        </w:rPr>
        <w:t xml:space="preserve"> column</w:t>
      </w:r>
      <w:r w:rsidR="006664F7">
        <w:rPr>
          <w:sz w:val="24"/>
          <w:szCs w:val="24"/>
        </w:rPr>
        <w:t xml:space="preserve"> following </w:t>
      </w:r>
      <w:r w:rsidR="00B36BBA">
        <w:rPr>
          <w:sz w:val="24"/>
          <w:szCs w:val="24"/>
        </w:rPr>
        <w:t xml:space="preserve">the format in </w:t>
      </w:r>
      <w:r w:rsidR="006664F7">
        <w:rPr>
          <w:sz w:val="24"/>
          <w:szCs w:val="24"/>
        </w:rPr>
        <w:t>the example string below</w:t>
      </w:r>
    </w:p>
    <w:p w14:paraId="1BC61959" w14:textId="402C7282" w:rsidR="00FE7E89" w:rsidRPr="00605775" w:rsidRDefault="00605775" w:rsidP="00605775">
      <w:pPr>
        <w:pStyle w:val="ListParagraph"/>
        <w:numPr>
          <w:ilvl w:val="1"/>
          <w:numId w:val="7"/>
        </w:numPr>
        <w:rPr>
          <w:sz w:val="24"/>
          <w:szCs w:val="24"/>
        </w:rPr>
      </w:pPr>
      <w:r>
        <w:rPr>
          <w:sz w:val="24"/>
          <w:szCs w:val="24"/>
        </w:rPr>
        <w:t xml:space="preserve">Example String: </w:t>
      </w:r>
      <w:r w:rsidR="00FE7E89" w:rsidRPr="00605775">
        <w:rPr>
          <w:sz w:val="24"/>
          <w:szCs w:val="24"/>
        </w:rPr>
        <w:t>var="LRH/Grayson-Lake.Flow.Inst.15Minutes.0.OBS, LRH/Grayson-Lake.Elev.Inst.15Minutes.0.OBS"</w:t>
      </w:r>
    </w:p>
    <w:p w14:paraId="7C6025F2" w14:textId="1DC8287B" w:rsidR="00FE7E89" w:rsidRDefault="00FE7E89" w:rsidP="00FE7E89">
      <w:pPr>
        <w:pStyle w:val="ListParagraph"/>
        <w:numPr>
          <w:ilvl w:val="0"/>
          <w:numId w:val="7"/>
        </w:numPr>
        <w:rPr>
          <w:sz w:val="24"/>
          <w:szCs w:val="24"/>
        </w:rPr>
      </w:pPr>
      <w:r>
        <w:rPr>
          <w:sz w:val="24"/>
          <w:szCs w:val="24"/>
        </w:rPr>
        <w:t xml:space="preserve">Click </w:t>
      </w:r>
      <w:r w:rsidRPr="007F3DE8">
        <w:rPr>
          <w:b/>
          <w:bCs/>
          <w:sz w:val="24"/>
          <w:szCs w:val="24"/>
        </w:rPr>
        <w:t>Apply</w:t>
      </w:r>
      <w:r>
        <w:rPr>
          <w:sz w:val="24"/>
          <w:szCs w:val="24"/>
        </w:rPr>
        <w:t xml:space="preserve"> and </w:t>
      </w:r>
      <w:r w:rsidRPr="007F3DE8">
        <w:rPr>
          <w:b/>
          <w:bCs/>
          <w:sz w:val="24"/>
          <w:szCs w:val="24"/>
        </w:rPr>
        <w:t>OK</w:t>
      </w:r>
    </w:p>
    <w:p w14:paraId="77CF86BA" w14:textId="58410876" w:rsidR="005F69C0" w:rsidRPr="00484914" w:rsidRDefault="005F69C0" w:rsidP="00484914">
      <w:pPr>
        <w:pStyle w:val="ListParagraph"/>
        <w:numPr>
          <w:ilvl w:val="0"/>
          <w:numId w:val="7"/>
        </w:numPr>
        <w:rPr>
          <w:sz w:val="24"/>
          <w:szCs w:val="24"/>
        </w:rPr>
      </w:pPr>
      <w:r w:rsidRPr="00484914">
        <w:rPr>
          <w:sz w:val="24"/>
          <w:szCs w:val="24"/>
        </w:rPr>
        <w:t xml:space="preserve">Click File | </w:t>
      </w:r>
      <w:r w:rsidRPr="007F3DE8">
        <w:rPr>
          <w:b/>
          <w:bCs/>
          <w:sz w:val="24"/>
          <w:szCs w:val="24"/>
        </w:rPr>
        <w:t>Save Watershed</w:t>
      </w:r>
      <w:r w:rsidRPr="00484914">
        <w:rPr>
          <w:sz w:val="24"/>
          <w:szCs w:val="24"/>
        </w:rPr>
        <w:t xml:space="preserve"> to save changes</w:t>
      </w:r>
    </w:p>
    <w:p w14:paraId="70B013F4" w14:textId="3243F6AC" w:rsidR="00E47970" w:rsidRDefault="00484914" w:rsidP="00754A95">
      <w:pPr>
        <w:pStyle w:val="ListParagraph"/>
        <w:numPr>
          <w:ilvl w:val="0"/>
          <w:numId w:val="7"/>
        </w:numPr>
        <w:rPr>
          <w:ins w:id="13" w:author="Sterbenz, Benjamin CIV (USA)" w:date="2022-11-18T11:50:00Z"/>
          <w:sz w:val="24"/>
          <w:szCs w:val="24"/>
        </w:rPr>
      </w:pPr>
      <w:r>
        <w:rPr>
          <w:sz w:val="24"/>
          <w:szCs w:val="24"/>
        </w:rPr>
        <w:lastRenderedPageBreak/>
        <w:t xml:space="preserve">Select </w:t>
      </w:r>
      <w:r w:rsidRPr="007F3DE8">
        <w:rPr>
          <w:b/>
          <w:bCs/>
          <w:sz w:val="24"/>
          <w:szCs w:val="24"/>
        </w:rPr>
        <w:t>Acquisition</w:t>
      </w:r>
      <w:r>
        <w:rPr>
          <w:sz w:val="24"/>
          <w:szCs w:val="24"/>
        </w:rPr>
        <w:t xml:space="preserve">, </w:t>
      </w:r>
      <w:r w:rsidRPr="007F3DE8">
        <w:rPr>
          <w:b/>
          <w:bCs/>
          <w:sz w:val="24"/>
          <w:szCs w:val="24"/>
        </w:rPr>
        <w:t>Visualization</w:t>
      </w:r>
      <w:r>
        <w:rPr>
          <w:sz w:val="24"/>
          <w:szCs w:val="24"/>
        </w:rPr>
        <w:t xml:space="preserve">, or </w:t>
      </w:r>
      <w:r w:rsidRPr="007F3DE8">
        <w:rPr>
          <w:b/>
          <w:bCs/>
          <w:sz w:val="24"/>
          <w:szCs w:val="24"/>
        </w:rPr>
        <w:t>Modeling</w:t>
      </w:r>
      <w:r>
        <w:rPr>
          <w:sz w:val="24"/>
          <w:szCs w:val="24"/>
        </w:rPr>
        <w:t xml:space="preserve"> tab</w:t>
      </w:r>
      <w:r w:rsidR="007F3DE8">
        <w:rPr>
          <w:sz w:val="24"/>
          <w:szCs w:val="24"/>
        </w:rPr>
        <w:t xml:space="preserve"> (</w:t>
      </w:r>
      <w:r w:rsidR="00605775">
        <w:rPr>
          <w:sz w:val="24"/>
          <w:szCs w:val="24"/>
        </w:rPr>
        <w:t>Modeling requires</w:t>
      </w:r>
      <w:r w:rsidR="007F3DE8">
        <w:rPr>
          <w:sz w:val="24"/>
          <w:szCs w:val="24"/>
        </w:rPr>
        <w:t xml:space="preserve"> an open forecast)</w:t>
      </w:r>
      <w:r>
        <w:rPr>
          <w:sz w:val="24"/>
          <w:szCs w:val="24"/>
        </w:rPr>
        <w:t xml:space="preserve">, find the icon that has the script referenced, right-click and select “Run </w:t>
      </w:r>
      <w:proofErr w:type="spellStart"/>
      <w:r>
        <w:rPr>
          <w:i/>
          <w:iCs/>
          <w:sz w:val="24"/>
          <w:szCs w:val="24"/>
        </w:rPr>
        <w:t>display_name</w:t>
      </w:r>
      <w:proofErr w:type="spellEnd"/>
      <w:r>
        <w:rPr>
          <w:sz w:val="24"/>
          <w:szCs w:val="24"/>
        </w:rPr>
        <w:t>”</w:t>
      </w:r>
    </w:p>
    <w:p w14:paraId="745AFE9F" w14:textId="1B243884" w:rsidR="00876D4F" w:rsidRDefault="00876D4F">
      <w:pPr>
        <w:pStyle w:val="ListParagraph"/>
        <w:rPr>
          <w:sz w:val="24"/>
          <w:szCs w:val="24"/>
        </w:rPr>
        <w:pPrChange w:id="14" w:author="Sterbenz, Benjamin CIV (USA)" w:date="2022-11-18T11:50:00Z">
          <w:pPr>
            <w:pStyle w:val="ListParagraph"/>
            <w:numPr>
              <w:numId w:val="7"/>
            </w:numPr>
            <w:ind w:hanging="360"/>
          </w:pPr>
        </w:pPrChange>
      </w:pPr>
      <w:ins w:id="15" w:author="Sterbenz, Benjamin CIV (USA)" w:date="2022-11-18T11:50:00Z">
        <w:r w:rsidRPr="00876D4F">
          <w:rPr>
            <w:noProof/>
            <w:sz w:val="24"/>
            <w:szCs w:val="24"/>
          </w:rPr>
          <w:drawing>
            <wp:inline distT="0" distB="0" distL="0" distR="0" wp14:anchorId="5798E70F" wp14:editId="53DED05A">
              <wp:extent cx="2830975" cy="34201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9421" cy="3430314"/>
                      </a:xfrm>
                      <a:prstGeom prst="rect">
                        <a:avLst/>
                      </a:prstGeom>
                    </pic:spPr>
                  </pic:pic>
                </a:graphicData>
              </a:graphic>
            </wp:inline>
          </w:drawing>
        </w:r>
      </w:ins>
    </w:p>
    <w:p w14:paraId="5EA29694" w14:textId="77777777" w:rsidR="00B36BBA" w:rsidRDefault="00B36BBA" w:rsidP="00B36BBA">
      <w:pPr>
        <w:pStyle w:val="ListParagraph"/>
        <w:numPr>
          <w:ilvl w:val="0"/>
          <w:numId w:val="7"/>
        </w:numPr>
        <w:rPr>
          <w:sz w:val="24"/>
          <w:szCs w:val="24"/>
        </w:rPr>
      </w:pPr>
      <w:r>
        <w:rPr>
          <w:sz w:val="24"/>
          <w:szCs w:val="24"/>
        </w:rPr>
        <w:t xml:space="preserve">Using </w:t>
      </w:r>
      <w:r w:rsidRPr="000F5AF2">
        <w:rPr>
          <w:b/>
          <w:bCs/>
          <w:sz w:val="24"/>
          <w:szCs w:val="24"/>
        </w:rPr>
        <w:t>Tools</w:t>
      </w:r>
      <w:r>
        <w:rPr>
          <w:sz w:val="24"/>
          <w:szCs w:val="24"/>
        </w:rPr>
        <w:t xml:space="preserve"> | </w:t>
      </w:r>
      <w:r w:rsidRPr="000F5AF2">
        <w:rPr>
          <w:b/>
          <w:bCs/>
          <w:sz w:val="24"/>
          <w:szCs w:val="24"/>
        </w:rPr>
        <w:t>Console Output…</w:t>
      </w:r>
      <w:r>
        <w:rPr>
          <w:sz w:val="24"/>
          <w:szCs w:val="24"/>
        </w:rPr>
        <w:t xml:space="preserve"> review log output for any errors, warnings, or information messages</w:t>
      </w:r>
    </w:p>
    <w:p w14:paraId="0E9AAB19" w14:textId="3AE7C8FB" w:rsidR="00B36BBA" w:rsidRDefault="00B36BBA" w:rsidP="00754A95">
      <w:pPr>
        <w:pStyle w:val="ListParagraph"/>
        <w:numPr>
          <w:ilvl w:val="0"/>
          <w:numId w:val="7"/>
        </w:numPr>
        <w:rPr>
          <w:sz w:val="24"/>
          <w:szCs w:val="24"/>
        </w:rPr>
      </w:pPr>
      <w:r>
        <w:rPr>
          <w:sz w:val="24"/>
          <w:szCs w:val="24"/>
        </w:rPr>
        <w:t>R</w:t>
      </w:r>
      <w:r w:rsidRPr="00E2080C">
        <w:rPr>
          <w:sz w:val="24"/>
          <w:szCs w:val="24"/>
        </w:rPr>
        <w:t>eview</w:t>
      </w:r>
      <w:r>
        <w:rPr>
          <w:sz w:val="24"/>
          <w:szCs w:val="24"/>
        </w:rPr>
        <w:t xml:space="preserve"> downloaded data located in </w:t>
      </w:r>
      <w:r>
        <w:rPr>
          <w:i/>
          <w:iCs/>
          <w:sz w:val="24"/>
          <w:szCs w:val="24"/>
        </w:rPr>
        <w:t>path/to</w:t>
      </w:r>
      <w:r w:rsidRPr="003D1CBF">
        <w:rPr>
          <w:i/>
          <w:iCs/>
          <w:sz w:val="24"/>
          <w:szCs w:val="24"/>
        </w:rPr>
        <w:t>/</w:t>
      </w:r>
      <w:proofErr w:type="spellStart"/>
      <w:r w:rsidRPr="003D1CBF">
        <w:rPr>
          <w:i/>
          <w:iCs/>
          <w:sz w:val="24"/>
          <w:szCs w:val="24"/>
        </w:rPr>
        <w:t>watershed</w:t>
      </w:r>
      <w:r>
        <w:rPr>
          <w:i/>
          <w:iCs/>
          <w:sz w:val="24"/>
          <w:szCs w:val="24"/>
        </w:rPr>
        <w:t>_</w:t>
      </w:r>
      <w:r w:rsidRPr="003D1CBF">
        <w:rPr>
          <w:i/>
          <w:iCs/>
          <w:sz w:val="24"/>
          <w:szCs w:val="24"/>
        </w:rPr>
        <w:t>location</w:t>
      </w:r>
      <w:proofErr w:type="spellEnd"/>
      <w:r>
        <w:rPr>
          <w:sz w:val="24"/>
          <w:szCs w:val="24"/>
        </w:rPr>
        <w:t>/database/</w:t>
      </w:r>
      <w:proofErr w:type="spellStart"/>
      <w:r w:rsidRPr="003D1CBF">
        <w:rPr>
          <w:i/>
          <w:iCs/>
          <w:sz w:val="24"/>
          <w:szCs w:val="24"/>
        </w:rPr>
        <w:t>watershed_name</w:t>
      </w:r>
      <w:r>
        <w:rPr>
          <w:sz w:val="24"/>
          <w:szCs w:val="24"/>
        </w:rPr>
        <w:t>.dss</w:t>
      </w:r>
      <w:proofErr w:type="spellEnd"/>
      <w:r>
        <w:rPr>
          <w:sz w:val="24"/>
          <w:szCs w:val="24"/>
        </w:rPr>
        <w:t xml:space="preserve"> (</w:t>
      </w:r>
      <w:proofErr w:type="spellStart"/>
      <w:r>
        <w:rPr>
          <w:sz w:val="24"/>
          <w:szCs w:val="24"/>
        </w:rPr>
        <w:t>cwms_radar</w:t>
      </w:r>
      <w:proofErr w:type="spellEnd"/>
      <w:r>
        <w:rPr>
          <w:sz w:val="24"/>
          <w:szCs w:val="24"/>
        </w:rPr>
        <w:t>)</w:t>
      </w:r>
    </w:p>
    <w:p w14:paraId="69160B2A" w14:textId="77777777" w:rsidR="00B36BBA" w:rsidRPr="00B36BBA" w:rsidRDefault="00B36BBA" w:rsidP="00B36BBA">
      <w:pPr>
        <w:ind w:left="360"/>
        <w:rPr>
          <w:sz w:val="24"/>
          <w:szCs w:val="24"/>
        </w:rPr>
      </w:pPr>
    </w:p>
    <w:p w14:paraId="79C0E593" w14:textId="77777777" w:rsidR="00E47970" w:rsidRDefault="00E47970">
      <w:pPr>
        <w:rPr>
          <w:sz w:val="24"/>
          <w:szCs w:val="24"/>
        </w:rPr>
      </w:pPr>
      <w:r>
        <w:rPr>
          <w:sz w:val="24"/>
          <w:szCs w:val="24"/>
        </w:rPr>
        <w:br w:type="page"/>
      </w:r>
    </w:p>
    <w:p w14:paraId="45D02E5C" w14:textId="089CE3BD" w:rsidR="00942B25" w:rsidRPr="00E47970" w:rsidRDefault="00942B25" w:rsidP="00754A95">
      <w:pPr>
        <w:rPr>
          <w:sz w:val="24"/>
          <w:szCs w:val="24"/>
        </w:rPr>
      </w:pPr>
      <w:r w:rsidRPr="00E47970">
        <w:rPr>
          <w:b/>
          <w:bCs/>
          <w:sz w:val="28"/>
          <w:szCs w:val="28"/>
        </w:rPr>
        <w:lastRenderedPageBreak/>
        <w:t>Schedule Script Job</w:t>
      </w:r>
    </w:p>
    <w:p w14:paraId="648B3675" w14:textId="1879A85E" w:rsidR="00E47970" w:rsidRPr="00E47970" w:rsidRDefault="00E47970" w:rsidP="00754A95">
      <w:pPr>
        <w:rPr>
          <w:sz w:val="24"/>
          <w:szCs w:val="24"/>
        </w:rPr>
      </w:pPr>
      <w:r>
        <w:rPr>
          <w:i/>
          <w:iCs/>
          <w:sz w:val="24"/>
          <w:szCs w:val="24"/>
        </w:rPr>
        <w:t>CWMS User’s Manual, section 31.7.2</w:t>
      </w:r>
    </w:p>
    <w:p w14:paraId="7A635A20" w14:textId="62D60AF3" w:rsidR="00520573" w:rsidRDefault="00753491" w:rsidP="00754A95">
      <w:pPr>
        <w:rPr>
          <w:sz w:val="24"/>
          <w:szCs w:val="24"/>
        </w:rPr>
      </w:pPr>
      <w:r>
        <w:rPr>
          <w:sz w:val="24"/>
          <w:szCs w:val="24"/>
        </w:rPr>
        <w:t xml:space="preserve">Running scripts automatically in CWMS can be done by scheduling script jobs.  </w:t>
      </w:r>
      <w:r w:rsidR="00066EA4">
        <w:rPr>
          <w:sz w:val="24"/>
          <w:szCs w:val="24"/>
        </w:rPr>
        <w:t xml:space="preserve">This section </w:t>
      </w:r>
      <w:r w:rsidR="002E64FD">
        <w:rPr>
          <w:sz w:val="24"/>
          <w:szCs w:val="24"/>
        </w:rPr>
        <w:t xml:space="preserve">describes steps to setup a scheduled job using the </w:t>
      </w:r>
      <w:proofErr w:type="spellStart"/>
      <w:r w:rsidR="002E64FD" w:rsidRPr="00714F0E">
        <w:rPr>
          <w:b/>
          <w:bCs/>
          <w:sz w:val="24"/>
          <w:szCs w:val="24"/>
        </w:rPr>
        <w:t>get_usgs</w:t>
      </w:r>
      <w:proofErr w:type="spellEnd"/>
      <w:r w:rsidR="002E64FD">
        <w:rPr>
          <w:sz w:val="24"/>
          <w:szCs w:val="24"/>
        </w:rPr>
        <w:t xml:space="preserve"> script</w:t>
      </w:r>
      <w:r w:rsidR="00066EA4">
        <w:rPr>
          <w:sz w:val="24"/>
          <w:szCs w:val="24"/>
        </w:rPr>
        <w:t xml:space="preserve">.  A slight </w:t>
      </w:r>
      <w:r w:rsidR="002E64FD">
        <w:rPr>
          <w:sz w:val="24"/>
          <w:szCs w:val="24"/>
        </w:rPr>
        <w:t xml:space="preserve">code </w:t>
      </w:r>
      <w:r w:rsidR="00066EA4">
        <w:rPr>
          <w:sz w:val="24"/>
          <w:szCs w:val="24"/>
        </w:rPr>
        <w:t>modification is required to have the time window relative to the script’s execution time.</w:t>
      </w:r>
    </w:p>
    <w:p w14:paraId="2A5BD53B" w14:textId="77777777" w:rsidR="00520573" w:rsidRDefault="00520573" w:rsidP="00754A95">
      <w:pPr>
        <w:rPr>
          <w:sz w:val="24"/>
          <w:szCs w:val="24"/>
        </w:rPr>
      </w:pPr>
    </w:p>
    <w:p w14:paraId="239CB8F9" w14:textId="25BDDB67" w:rsidR="00520573" w:rsidRDefault="00520573" w:rsidP="00754A95">
      <w:pPr>
        <w:rPr>
          <w:sz w:val="24"/>
          <w:szCs w:val="24"/>
        </w:rPr>
      </w:pPr>
      <w:r>
        <w:rPr>
          <w:b/>
          <w:bCs/>
          <w:sz w:val="24"/>
          <w:szCs w:val="24"/>
        </w:rPr>
        <w:t>Modify Code</w:t>
      </w:r>
    </w:p>
    <w:p w14:paraId="11BBE737" w14:textId="77777777" w:rsidR="000C7191" w:rsidRDefault="000C7191" w:rsidP="000C7191">
      <w:pPr>
        <w:pStyle w:val="ListParagraph"/>
        <w:numPr>
          <w:ilvl w:val="0"/>
          <w:numId w:val="14"/>
        </w:numPr>
        <w:rPr>
          <w:sz w:val="24"/>
          <w:szCs w:val="24"/>
        </w:rPr>
      </w:pPr>
      <w:r>
        <w:rPr>
          <w:sz w:val="24"/>
          <w:szCs w:val="24"/>
        </w:rPr>
        <w:t xml:space="preserve">Select </w:t>
      </w:r>
      <w:r w:rsidRPr="000F5AF2">
        <w:rPr>
          <w:b/>
          <w:bCs/>
          <w:sz w:val="24"/>
          <w:szCs w:val="24"/>
        </w:rPr>
        <w:t>Scripts</w:t>
      </w:r>
      <w:r>
        <w:rPr>
          <w:sz w:val="24"/>
          <w:szCs w:val="24"/>
        </w:rPr>
        <w:t xml:space="preserve"> | </w:t>
      </w:r>
      <w:r w:rsidRPr="000F5AF2">
        <w:rPr>
          <w:b/>
          <w:bCs/>
          <w:sz w:val="24"/>
          <w:szCs w:val="24"/>
        </w:rPr>
        <w:t>Editor…</w:t>
      </w:r>
      <w:r>
        <w:rPr>
          <w:sz w:val="24"/>
          <w:szCs w:val="24"/>
        </w:rPr>
        <w:t xml:space="preserve"> in the CWMS CAVI to open the </w:t>
      </w:r>
      <w:r w:rsidRPr="000F5AF2">
        <w:rPr>
          <w:b/>
          <w:bCs/>
          <w:sz w:val="24"/>
          <w:szCs w:val="24"/>
        </w:rPr>
        <w:t>Script Editor</w:t>
      </w:r>
    </w:p>
    <w:p w14:paraId="70A1EA8A" w14:textId="398470E4" w:rsidR="000C7191" w:rsidRPr="00717A88" w:rsidRDefault="000C7191" w:rsidP="000C7191">
      <w:pPr>
        <w:pStyle w:val="ListParagraph"/>
        <w:numPr>
          <w:ilvl w:val="0"/>
          <w:numId w:val="14"/>
        </w:numPr>
        <w:rPr>
          <w:sz w:val="24"/>
          <w:szCs w:val="24"/>
        </w:rPr>
      </w:pPr>
      <w:r w:rsidRPr="00717A88">
        <w:rPr>
          <w:sz w:val="24"/>
          <w:szCs w:val="24"/>
        </w:rPr>
        <w:t xml:space="preserve">Select </w:t>
      </w:r>
      <w:proofErr w:type="spellStart"/>
      <w:r w:rsidRPr="00717A88">
        <w:rPr>
          <w:b/>
          <w:bCs/>
          <w:sz w:val="24"/>
          <w:szCs w:val="24"/>
        </w:rPr>
        <w:t>get_usgs</w:t>
      </w:r>
      <w:proofErr w:type="spellEnd"/>
    </w:p>
    <w:p w14:paraId="0EAFADDE" w14:textId="77777777" w:rsidR="000C7191" w:rsidRDefault="000C7191" w:rsidP="000C7191">
      <w:pPr>
        <w:pStyle w:val="ListParagraph"/>
        <w:numPr>
          <w:ilvl w:val="0"/>
          <w:numId w:val="14"/>
        </w:numPr>
        <w:rPr>
          <w:sz w:val="24"/>
          <w:szCs w:val="24"/>
        </w:rPr>
      </w:pPr>
      <w:r w:rsidRPr="00717A88">
        <w:rPr>
          <w:sz w:val="24"/>
          <w:szCs w:val="24"/>
        </w:rPr>
        <w:t xml:space="preserve">Save a copy selecting </w:t>
      </w:r>
      <w:r w:rsidRPr="00717A88">
        <w:rPr>
          <w:b/>
          <w:bCs/>
          <w:sz w:val="24"/>
          <w:szCs w:val="24"/>
        </w:rPr>
        <w:t>File</w:t>
      </w:r>
      <w:r w:rsidRPr="00717A88">
        <w:rPr>
          <w:sz w:val="24"/>
          <w:szCs w:val="24"/>
        </w:rPr>
        <w:t xml:space="preserve"> | </w:t>
      </w:r>
      <w:r w:rsidRPr="00717A88">
        <w:rPr>
          <w:b/>
          <w:bCs/>
          <w:sz w:val="24"/>
          <w:szCs w:val="24"/>
        </w:rPr>
        <w:t>Save As…</w:t>
      </w:r>
    </w:p>
    <w:p w14:paraId="04ADC956" w14:textId="16C35304" w:rsidR="000C7191" w:rsidRPr="00717A88" w:rsidRDefault="000C7191" w:rsidP="000C7191">
      <w:pPr>
        <w:pStyle w:val="ListParagraph"/>
        <w:numPr>
          <w:ilvl w:val="0"/>
          <w:numId w:val="14"/>
        </w:numPr>
        <w:rPr>
          <w:sz w:val="24"/>
          <w:szCs w:val="24"/>
        </w:rPr>
      </w:pPr>
      <w:r>
        <w:rPr>
          <w:sz w:val="24"/>
          <w:szCs w:val="24"/>
        </w:rPr>
        <w:t>A</w:t>
      </w:r>
      <w:r w:rsidRPr="00717A88">
        <w:rPr>
          <w:sz w:val="24"/>
          <w:szCs w:val="24"/>
        </w:rPr>
        <w:t>ppend “_</w:t>
      </w:r>
      <w:r w:rsidR="004A6C3A">
        <w:rPr>
          <w:sz w:val="24"/>
          <w:szCs w:val="24"/>
        </w:rPr>
        <w:t>job</w:t>
      </w:r>
      <w:r w:rsidRPr="00717A88">
        <w:rPr>
          <w:sz w:val="24"/>
          <w:szCs w:val="24"/>
        </w:rPr>
        <w:t>” to the name</w:t>
      </w:r>
    </w:p>
    <w:p w14:paraId="41BBD52F" w14:textId="2EA3FE6A" w:rsidR="00541188" w:rsidRPr="00C560F9" w:rsidRDefault="00541188" w:rsidP="00541188">
      <w:pPr>
        <w:pStyle w:val="ListParagraph"/>
        <w:numPr>
          <w:ilvl w:val="0"/>
          <w:numId w:val="14"/>
        </w:numPr>
        <w:rPr>
          <w:sz w:val="24"/>
          <w:szCs w:val="24"/>
        </w:rPr>
      </w:pPr>
      <w:r>
        <w:rPr>
          <w:sz w:val="24"/>
          <w:szCs w:val="24"/>
        </w:rPr>
        <w:t xml:space="preserve">Activate </w:t>
      </w:r>
      <w:proofErr w:type="spellStart"/>
      <w:r w:rsidRPr="00E2080C">
        <w:rPr>
          <w:b/>
          <w:bCs/>
          <w:sz w:val="24"/>
          <w:szCs w:val="24"/>
        </w:rPr>
        <w:t>get_usgs_</w:t>
      </w:r>
      <w:r>
        <w:rPr>
          <w:b/>
          <w:bCs/>
          <w:sz w:val="24"/>
          <w:szCs w:val="24"/>
        </w:rPr>
        <w:t>job</w:t>
      </w:r>
      <w:proofErr w:type="spellEnd"/>
      <w:r>
        <w:rPr>
          <w:sz w:val="24"/>
          <w:szCs w:val="24"/>
        </w:rPr>
        <w:t xml:space="preserve"> by either s</w:t>
      </w:r>
      <w:r w:rsidRPr="00FE2CDF">
        <w:rPr>
          <w:sz w:val="24"/>
          <w:szCs w:val="24"/>
        </w:rPr>
        <w:t>elect</w:t>
      </w:r>
      <w:r>
        <w:rPr>
          <w:sz w:val="24"/>
          <w:szCs w:val="24"/>
        </w:rPr>
        <w:t>ing</w:t>
      </w:r>
      <w:r w:rsidRPr="00FE2CDF">
        <w:rPr>
          <w:sz w:val="24"/>
          <w:szCs w:val="24"/>
        </w:rPr>
        <w:t xml:space="preserve"> </w:t>
      </w:r>
      <w:r w:rsidRPr="000F5AF2">
        <w:rPr>
          <w:b/>
          <w:bCs/>
          <w:sz w:val="24"/>
          <w:szCs w:val="24"/>
        </w:rPr>
        <w:t>File</w:t>
      </w:r>
      <w:r w:rsidRPr="00FE2CDF">
        <w:rPr>
          <w:sz w:val="24"/>
          <w:szCs w:val="24"/>
        </w:rPr>
        <w:t xml:space="preserve"> | </w:t>
      </w:r>
      <w:r w:rsidRPr="000F5AF2">
        <w:rPr>
          <w:b/>
          <w:bCs/>
          <w:sz w:val="24"/>
          <w:szCs w:val="24"/>
        </w:rPr>
        <w:t>Open…</w:t>
      </w:r>
      <w:r w:rsidRPr="00FE2CDF">
        <w:rPr>
          <w:sz w:val="24"/>
          <w:szCs w:val="24"/>
        </w:rPr>
        <w:t>, Ctrl + o, or double-click the script name</w:t>
      </w:r>
    </w:p>
    <w:p w14:paraId="5D2D42B4" w14:textId="2846B76C" w:rsidR="00520573" w:rsidRDefault="006A2E3D" w:rsidP="00520573">
      <w:pPr>
        <w:pStyle w:val="ListParagraph"/>
        <w:numPr>
          <w:ilvl w:val="0"/>
          <w:numId w:val="14"/>
        </w:numPr>
        <w:rPr>
          <w:sz w:val="24"/>
          <w:szCs w:val="24"/>
        </w:rPr>
      </w:pPr>
      <w:r w:rsidRPr="00520573">
        <w:rPr>
          <w:sz w:val="24"/>
          <w:szCs w:val="24"/>
        </w:rPr>
        <w:t xml:space="preserve">Remove or comment-out </w:t>
      </w:r>
      <w:proofErr w:type="spellStart"/>
      <w:r w:rsidR="001F27ED" w:rsidRPr="001F27ED">
        <w:rPr>
          <w:b/>
          <w:bCs/>
          <w:i/>
          <w:iCs/>
          <w:sz w:val="24"/>
          <w:szCs w:val="24"/>
        </w:rPr>
        <w:t>MessageBox.showInformation</w:t>
      </w:r>
      <w:proofErr w:type="spellEnd"/>
      <w:r w:rsidR="001F27ED" w:rsidRPr="001F27ED">
        <w:rPr>
          <w:b/>
          <w:bCs/>
          <w:i/>
          <w:iCs/>
          <w:sz w:val="24"/>
          <w:szCs w:val="24"/>
        </w:rPr>
        <w:t>…</w:t>
      </w:r>
      <w:r w:rsidR="001F27ED">
        <w:rPr>
          <w:sz w:val="24"/>
          <w:szCs w:val="24"/>
        </w:rPr>
        <w:t xml:space="preserve"> </w:t>
      </w:r>
      <w:r w:rsidRPr="00520573">
        <w:rPr>
          <w:sz w:val="24"/>
          <w:szCs w:val="24"/>
        </w:rPr>
        <w:t>so a message box is not presented each time the script runs</w:t>
      </w:r>
    </w:p>
    <w:p w14:paraId="76061216" w14:textId="7A45A07A" w:rsidR="00520573" w:rsidRPr="00520573" w:rsidRDefault="00520573" w:rsidP="00520573">
      <w:pPr>
        <w:pStyle w:val="ListParagraph"/>
        <w:numPr>
          <w:ilvl w:val="0"/>
          <w:numId w:val="14"/>
        </w:numPr>
        <w:rPr>
          <w:sz w:val="24"/>
          <w:szCs w:val="24"/>
        </w:rPr>
      </w:pPr>
      <w:r>
        <w:rPr>
          <w:sz w:val="24"/>
          <w:szCs w:val="24"/>
        </w:rPr>
        <w:t>Remove or comment-out the code block assigning start and end time from the time window</w:t>
      </w:r>
    </w:p>
    <w:p w14:paraId="2B3B2586" w14:textId="77777777"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tw</w:t>
      </w:r>
      <w:proofErr w:type="spellEnd"/>
      <w:r w:rsidRPr="00520573">
        <w:rPr>
          <w:rStyle w:val="IntenseEmphasis"/>
          <w:i w:val="0"/>
          <w:iCs w:val="0"/>
          <w:sz w:val="24"/>
          <w:szCs w:val="24"/>
        </w:rPr>
        <w:t xml:space="preserve"> = </w:t>
      </w:r>
      <w:proofErr w:type="spellStart"/>
      <w:r w:rsidRPr="00520573">
        <w:rPr>
          <w:rStyle w:val="IntenseEmphasis"/>
          <w:i w:val="0"/>
          <w:iCs w:val="0"/>
          <w:sz w:val="24"/>
          <w:szCs w:val="24"/>
        </w:rPr>
        <w:t>status.get_timewindow</w:t>
      </w:r>
      <w:proofErr w:type="spellEnd"/>
      <w:r w:rsidRPr="00520573">
        <w:rPr>
          <w:rStyle w:val="IntenseEmphasis"/>
          <w:i w:val="0"/>
          <w:iCs w:val="0"/>
          <w:sz w:val="24"/>
          <w:szCs w:val="24"/>
        </w:rPr>
        <w:t>()</w:t>
      </w:r>
    </w:p>
    <w:p w14:paraId="171B46CC"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if </w:t>
      </w:r>
      <w:proofErr w:type="spellStart"/>
      <w:r w:rsidRPr="00520573">
        <w:rPr>
          <w:rStyle w:val="IntenseEmphasis"/>
          <w:i w:val="0"/>
          <w:iCs w:val="0"/>
          <w:sz w:val="24"/>
          <w:szCs w:val="24"/>
        </w:rPr>
        <w:t>tw</w:t>
      </w:r>
      <w:proofErr w:type="spellEnd"/>
      <w:r w:rsidRPr="00520573">
        <w:rPr>
          <w:rStyle w:val="IntenseEmphasis"/>
          <w:i w:val="0"/>
          <w:iCs w:val="0"/>
          <w:sz w:val="24"/>
          <w:szCs w:val="24"/>
        </w:rPr>
        <w:t xml:space="preserve"> != None:</w:t>
      </w:r>
    </w:p>
    <w:p w14:paraId="0C77ADAB"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    </w:t>
      </w:r>
      <w:proofErr w:type="spellStart"/>
      <w:r w:rsidRPr="00520573">
        <w:rPr>
          <w:rStyle w:val="IntenseEmphasis"/>
          <w:i w:val="0"/>
          <w:iCs w:val="0"/>
          <w:sz w:val="24"/>
          <w:szCs w:val="24"/>
        </w:rPr>
        <w:t>st</w:t>
      </w:r>
      <w:proofErr w:type="spellEnd"/>
      <w:r w:rsidRPr="00520573">
        <w:rPr>
          <w:rStyle w:val="IntenseEmphasis"/>
          <w:i w:val="0"/>
          <w:iCs w:val="0"/>
          <w:sz w:val="24"/>
          <w:szCs w:val="24"/>
        </w:rPr>
        <w:t xml:space="preserve">, et = </w:t>
      </w:r>
      <w:proofErr w:type="spellStart"/>
      <w:r w:rsidRPr="00520573">
        <w:rPr>
          <w:rStyle w:val="IntenseEmphasis"/>
          <w:i w:val="0"/>
          <w:iCs w:val="0"/>
          <w:sz w:val="24"/>
          <w:szCs w:val="24"/>
        </w:rPr>
        <w:t>tw</w:t>
      </w:r>
      <w:proofErr w:type="spellEnd"/>
    </w:p>
    <w:p w14:paraId="664E3D61"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    print("Time window: {}".format(</w:t>
      </w:r>
      <w:proofErr w:type="spellStart"/>
      <w:r w:rsidRPr="00520573">
        <w:rPr>
          <w:rStyle w:val="IntenseEmphasis"/>
          <w:i w:val="0"/>
          <w:iCs w:val="0"/>
          <w:sz w:val="24"/>
          <w:szCs w:val="24"/>
        </w:rPr>
        <w:t>tw</w:t>
      </w:r>
      <w:proofErr w:type="spellEnd"/>
      <w:r w:rsidRPr="00520573">
        <w:rPr>
          <w:rStyle w:val="IntenseEmphasis"/>
          <w:i w:val="0"/>
          <w:iCs w:val="0"/>
          <w:sz w:val="24"/>
          <w:szCs w:val="24"/>
        </w:rPr>
        <w:t>))</w:t>
      </w:r>
    </w:p>
    <w:p w14:paraId="62959E48"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else:</w:t>
      </w:r>
    </w:p>
    <w:p w14:paraId="20E62D83"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    </w:t>
      </w:r>
      <w:proofErr w:type="spellStart"/>
      <w:r w:rsidRPr="00520573">
        <w:rPr>
          <w:rStyle w:val="IntenseEmphasis"/>
          <w:i w:val="0"/>
          <w:iCs w:val="0"/>
          <w:sz w:val="24"/>
          <w:szCs w:val="24"/>
        </w:rPr>
        <w:t>MessageBox.showError</w:t>
      </w:r>
      <w:proofErr w:type="spellEnd"/>
      <w:r w:rsidRPr="00520573">
        <w:rPr>
          <w:rStyle w:val="IntenseEmphasis"/>
          <w:i w:val="0"/>
          <w:iCs w:val="0"/>
          <w:sz w:val="24"/>
          <w:szCs w:val="24"/>
        </w:rPr>
        <w:t>("No Forecast open or in 'Setup Tab'")</w:t>
      </w:r>
    </w:p>
    <w:p w14:paraId="396CD002" w14:textId="6ED36478"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    raise Exception("No Forecast open or in 'Setup Tab'")</w:t>
      </w:r>
    </w:p>
    <w:p w14:paraId="6BB8778D" w14:textId="77777777" w:rsidR="00520573" w:rsidRPr="004B1CDE" w:rsidRDefault="00520573" w:rsidP="004B1CDE">
      <w:pPr>
        <w:rPr>
          <w:sz w:val="24"/>
          <w:szCs w:val="24"/>
        </w:rPr>
      </w:pPr>
    </w:p>
    <w:p w14:paraId="6029D84B" w14:textId="058485E0" w:rsidR="00520573" w:rsidRDefault="00034831" w:rsidP="00520573">
      <w:pPr>
        <w:pStyle w:val="ListParagraph"/>
        <w:numPr>
          <w:ilvl w:val="0"/>
          <w:numId w:val="14"/>
        </w:numPr>
        <w:rPr>
          <w:sz w:val="24"/>
          <w:szCs w:val="24"/>
        </w:rPr>
      </w:pPr>
      <w:r>
        <w:rPr>
          <w:sz w:val="24"/>
          <w:szCs w:val="24"/>
        </w:rPr>
        <w:t xml:space="preserve">Replace code in the previous step with the following </w:t>
      </w:r>
      <w:r w:rsidR="00520573">
        <w:rPr>
          <w:sz w:val="24"/>
          <w:szCs w:val="24"/>
        </w:rPr>
        <w:t>to make start and end times relative to script execution</w:t>
      </w:r>
      <w:r w:rsidR="00714F0E">
        <w:rPr>
          <w:sz w:val="24"/>
          <w:szCs w:val="24"/>
        </w:rPr>
        <w:t xml:space="preserve">.  Set the number of hours (h) to subtract from the </w:t>
      </w:r>
      <w:r w:rsidR="005E3F45">
        <w:rPr>
          <w:sz w:val="24"/>
          <w:szCs w:val="24"/>
        </w:rPr>
        <w:t>end</w:t>
      </w:r>
      <w:r w:rsidR="00714F0E">
        <w:rPr>
          <w:sz w:val="24"/>
          <w:szCs w:val="24"/>
        </w:rPr>
        <w:t xml:space="preserve"> time (</w:t>
      </w:r>
      <w:r w:rsidR="005E3F45">
        <w:rPr>
          <w:sz w:val="24"/>
          <w:szCs w:val="24"/>
        </w:rPr>
        <w:t>e</w:t>
      </w:r>
      <w:r w:rsidR="00714F0E">
        <w:rPr>
          <w:sz w:val="24"/>
          <w:szCs w:val="24"/>
        </w:rPr>
        <w:t>t).</w:t>
      </w:r>
    </w:p>
    <w:p w14:paraId="75F41940"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from </w:t>
      </w:r>
      <w:proofErr w:type="spellStart"/>
      <w:r w:rsidRPr="00520573">
        <w:rPr>
          <w:rStyle w:val="IntenseEmphasis"/>
          <w:i w:val="0"/>
          <w:iCs w:val="0"/>
          <w:sz w:val="24"/>
          <w:szCs w:val="24"/>
        </w:rPr>
        <w:t>hec.heclib.util</w:t>
      </w:r>
      <w:proofErr w:type="spellEnd"/>
      <w:r w:rsidRPr="00520573">
        <w:rPr>
          <w:rStyle w:val="IntenseEmphasis"/>
          <w:i w:val="0"/>
          <w:iCs w:val="0"/>
          <w:sz w:val="24"/>
          <w:szCs w:val="24"/>
        </w:rPr>
        <w:t xml:space="preserve"> import </w:t>
      </w:r>
      <w:proofErr w:type="spellStart"/>
      <w:r w:rsidRPr="00520573">
        <w:rPr>
          <w:rStyle w:val="IntenseEmphasis"/>
          <w:i w:val="0"/>
          <w:iCs w:val="0"/>
          <w:sz w:val="24"/>
          <w:szCs w:val="24"/>
        </w:rPr>
        <w:t>HecTime</w:t>
      </w:r>
      <w:proofErr w:type="spellEnd"/>
    </w:p>
    <w:p w14:paraId="3079A14A" w14:textId="77777777"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st</w:t>
      </w:r>
      <w:proofErr w:type="spellEnd"/>
      <w:r w:rsidRPr="00520573">
        <w:rPr>
          <w:rStyle w:val="IntenseEmphasis"/>
          <w:i w:val="0"/>
          <w:iCs w:val="0"/>
          <w:sz w:val="24"/>
          <w:szCs w:val="24"/>
        </w:rPr>
        <w:t xml:space="preserve"> = </w:t>
      </w:r>
      <w:proofErr w:type="spellStart"/>
      <w:r w:rsidRPr="00520573">
        <w:rPr>
          <w:rStyle w:val="IntenseEmphasis"/>
          <w:i w:val="0"/>
          <w:iCs w:val="0"/>
          <w:sz w:val="24"/>
          <w:szCs w:val="24"/>
        </w:rPr>
        <w:t>HecTime</w:t>
      </w:r>
      <w:proofErr w:type="spellEnd"/>
      <w:r w:rsidRPr="00520573">
        <w:rPr>
          <w:rStyle w:val="IntenseEmphasis"/>
          <w:i w:val="0"/>
          <w:iCs w:val="0"/>
          <w:sz w:val="24"/>
          <w:szCs w:val="24"/>
        </w:rPr>
        <w:t>()</w:t>
      </w:r>
    </w:p>
    <w:p w14:paraId="452D633B" w14:textId="77777777" w:rsidR="00520573" w:rsidRPr="00520573" w:rsidRDefault="00520573" w:rsidP="00520573">
      <w:pPr>
        <w:spacing w:after="0"/>
        <w:ind w:left="720"/>
        <w:rPr>
          <w:rStyle w:val="IntenseEmphasis"/>
          <w:i w:val="0"/>
          <w:iCs w:val="0"/>
          <w:sz w:val="24"/>
          <w:szCs w:val="24"/>
        </w:rPr>
      </w:pPr>
      <w:r w:rsidRPr="00520573">
        <w:rPr>
          <w:rStyle w:val="IntenseEmphasis"/>
          <w:i w:val="0"/>
          <w:iCs w:val="0"/>
          <w:sz w:val="24"/>
          <w:szCs w:val="24"/>
        </w:rPr>
        <w:t xml:space="preserve">et = </w:t>
      </w:r>
      <w:proofErr w:type="spellStart"/>
      <w:r w:rsidRPr="00520573">
        <w:rPr>
          <w:rStyle w:val="IntenseEmphasis"/>
          <w:i w:val="0"/>
          <w:iCs w:val="0"/>
          <w:sz w:val="24"/>
          <w:szCs w:val="24"/>
        </w:rPr>
        <w:t>HecTime</w:t>
      </w:r>
      <w:proofErr w:type="spellEnd"/>
      <w:r w:rsidRPr="00520573">
        <w:rPr>
          <w:rStyle w:val="IntenseEmphasis"/>
          <w:i w:val="0"/>
          <w:iCs w:val="0"/>
          <w:sz w:val="24"/>
          <w:szCs w:val="24"/>
        </w:rPr>
        <w:t>()</w:t>
      </w:r>
    </w:p>
    <w:p w14:paraId="7944B5FB" w14:textId="77777777"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et.setCurrent</w:t>
      </w:r>
      <w:proofErr w:type="spellEnd"/>
      <w:r w:rsidRPr="00520573">
        <w:rPr>
          <w:rStyle w:val="IntenseEmphasis"/>
          <w:i w:val="0"/>
          <w:iCs w:val="0"/>
          <w:sz w:val="24"/>
          <w:szCs w:val="24"/>
        </w:rPr>
        <w:t>()</w:t>
      </w:r>
    </w:p>
    <w:p w14:paraId="5C065F6F" w14:textId="77777777"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st.setCurrent</w:t>
      </w:r>
      <w:proofErr w:type="spellEnd"/>
      <w:r w:rsidRPr="00520573">
        <w:rPr>
          <w:rStyle w:val="IntenseEmphasis"/>
          <w:i w:val="0"/>
          <w:iCs w:val="0"/>
          <w:sz w:val="24"/>
          <w:szCs w:val="24"/>
        </w:rPr>
        <w:t>()</w:t>
      </w:r>
    </w:p>
    <w:p w14:paraId="7B880BE6" w14:textId="0F7C4C93" w:rsidR="00520573" w:rsidRPr="00520573" w:rsidRDefault="00520573" w:rsidP="00520573">
      <w:pPr>
        <w:spacing w:after="0"/>
        <w:ind w:left="720"/>
        <w:rPr>
          <w:rStyle w:val="IntenseEmphasis"/>
          <w:i w:val="0"/>
          <w:iCs w:val="0"/>
          <w:sz w:val="24"/>
          <w:szCs w:val="24"/>
        </w:rPr>
      </w:pPr>
      <w:proofErr w:type="spellStart"/>
      <w:r w:rsidRPr="00520573">
        <w:rPr>
          <w:rStyle w:val="IntenseEmphasis"/>
          <w:i w:val="0"/>
          <w:iCs w:val="0"/>
          <w:sz w:val="24"/>
          <w:szCs w:val="24"/>
        </w:rPr>
        <w:t>st.subtractHours</w:t>
      </w:r>
      <w:proofErr w:type="spellEnd"/>
      <w:r w:rsidRPr="00520573">
        <w:rPr>
          <w:rStyle w:val="IntenseEmphasis"/>
          <w:i w:val="0"/>
          <w:iCs w:val="0"/>
          <w:sz w:val="24"/>
          <w:szCs w:val="24"/>
        </w:rPr>
        <w:t>(</w:t>
      </w:r>
      <w:r w:rsidR="00714F0E" w:rsidRPr="00714F0E">
        <w:rPr>
          <w:rStyle w:val="IntenseEmphasis"/>
          <w:i w:val="0"/>
          <w:iCs w:val="0"/>
          <w:color w:val="auto"/>
          <w:sz w:val="24"/>
          <w:szCs w:val="24"/>
        </w:rPr>
        <w:t>h</w:t>
      </w:r>
      <w:r w:rsidRPr="00520573">
        <w:rPr>
          <w:rStyle w:val="IntenseEmphasis"/>
          <w:i w:val="0"/>
          <w:iCs w:val="0"/>
          <w:sz w:val="24"/>
          <w:szCs w:val="24"/>
        </w:rPr>
        <w:t>)</w:t>
      </w:r>
    </w:p>
    <w:p w14:paraId="28163844" w14:textId="39DD0DAD" w:rsidR="00520573" w:rsidRPr="00520573" w:rsidRDefault="00520573" w:rsidP="004B1CDE">
      <w:pPr>
        <w:spacing w:after="0"/>
        <w:rPr>
          <w:rStyle w:val="IntenseEmphasis"/>
          <w:i w:val="0"/>
          <w:iCs w:val="0"/>
          <w:sz w:val="24"/>
          <w:szCs w:val="24"/>
        </w:rPr>
      </w:pPr>
    </w:p>
    <w:p w14:paraId="216A6063" w14:textId="77777777" w:rsidR="001F27ED" w:rsidRPr="00520573" w:rsidRDefault="001F27ED" w:rsidP="001F27ED">
      <w:pPr>
        <w:spacing w:after="0"/>
        <w:rPr>
          <w:i/>
          <w:iCs/>
          <w:color w:val="4472C4" w:themeColor="accent1"/>
          <w:sz w:val="24"/>
          <w:szCs w:val="24"/>
        </w:rPr>
      </w:pPr>
    </w:p>
    <w:p w14:paraId="438D6C46" w14:textId="2A358D41" w:rsidR="004B1CDE" w:rsidRPr="00403971" w:rsidRDefault="004B1CDE" w:rsidP="00403971">
      <w:pPr>
        <w:pStyle w:val="ListParagraph"/>
        <w:numPr>
          <w:ilvl w:val="0"/>
          <w:numId w:val="14"/>
        </w:numPr>
        <w:rPr>
          <w:rStyle w:val="IntenseEmphasis"/>
          <w:i w:val="0"/>
          <w:iCs w:val="0"/>
          <w:color w:val="auto"/>
          <w:sz w:val="24"/>
          <w:szCs w:val="24"/>
        </w:rPr>
      </w:pPr>
      <w:r>
        <w:rPr>
          <w:sz w:val="24"/>
          <w:szCs w:val="24"/>
        </w:rPr>
        <w:lastRenderedPageBreak/>
        <w:t xml:space="preserve">Update </w:t>
      </w:r>
      <w:proofErr w:type="spellStart"/>
      <w:r w:rsidR="00034831" w:rsidRPr="008E5086">
        <w:rPr>
          <w:b/>
          <w:bCs/>
          <w:sz w:val="24"/>
          <w:szCs w:val="24"/>
        </w:rPr>
        <w:t>retrieve.</w:t>
      </w:r>
      <w:r w:rsidRPr="008E5086">
        <w:rPr>
          <w:b/>
          <w:bCs/>
          <w:sz w:val="24"/>
          <w:szCs w:val="24"/>
        </w:rPr>
        <w:t>set_begin_date</w:t>
      </w:r>
      <w:proofErr w:type="spellEnd"/>
      <w:r w:rsidRPr="008E5086">
        <w:rPr>
          <w:b/>
          <w:bCs/>
          <w:sz w:val="24"/>
          <w:szCs w:val="24"/>
        </w:rPr>
        <w:t>(</w:t>
      </w:r>
      <w:proofErr w:type="spellStart"/>
      <w:r w:rsidR="00034831" w:rsidRPr="008E5086">
        <w:rPr>
          <w:b/>
          <w:bCs/>
          <w:sz w:val="24"/>
          <w:szCs w:val="24"/>
        </w:rPr>
        <w:t>st</w:t>
      </w:r>
      <w:proofErr w:type="spellEnd"/>
      <w:r w:rsidRPr="008E5086">
        <w:rPr>
          <w:b/>
          <w:bCs/>
          <w:sz w:val="24"/>
          <w:szCs w:val="24"/>
        </w:rPr>
        <w:t>)</w:t>
      </w:r>
      <w:r>
        <w:rPr>
          <w:sz w:val="24"/>
          <w:szCs w:val="24"/>
        </w:rPr>
        <w:t xml:space="preserve"> and </w:t>
      </w:r>
      <w:proofErr w:type="spellStart"/>
      <w:r w:rsidR="00034831" w:rsidRPr="008E5086">
        <w:rPr>
          <w:b/>
          <w:bCs/>
          <w:sz w:val="24"/>
          <w:szCs w:val="24"/>
        </w:rPr>
        <w:t>retrieve.</w:t>
      </w:r>
      <w:r w:rsidRPr="008E5086">
        <w:rPr>
          <w:b/>
          <w:bCs/>
          <w:sz w:val="24"/>
          <w:szCs w:val="24"/>
        </w:rPr>
        <w:t>set_end_date</w:t>
      </w:r>
      <w:proofErr w:type="spellEnd"/>
      <w:r w:rsidRPr="008E5086">
        <w:rPr>
          <w:b/>
          <w:bCs/>
          <w:sz w:val="24"/>
          <w:szCs w:val="24"/>
        </w:rPr>
        <w:t>(</w:t>
      </w:r>
      <w:r w:rsidR="00034831" w:rsidRPr="008E5086">
        <w:rPr>
          <w:b/>
          <w:bCs/>
          <w:sz w:val="24"/>
          <w:szCs w:val="24"/>
        </w:rPr>
        <w:t>et</w:t>
      </w:r>
      <w:r w:rsidRPr="008E5086">
        <w:rPr>
          <w:b/>
          <w:bCs/>
          <w:sz w:val="24"/>
          <w:szCs w:val="24"/>
        </w:rPr>
        <w:t>)</w:t>
      </w:r>
      <w:r w:rsidR="002E64FD">
        <w:rPr>
          <w:sz w:val="24"/>
          <w:szCs w:val="24"/>
        </w:rPr>
        <w:t xml:space="preserve"> as follows</w:t>
      </w:r>
    </w:p>
    <w:p w14:paraId="237F8290" w14:textId="77777777" w:rsidR="004B1CDE" w:rsidRPr="00520573" w:rsidRDefault="004B1CDE" w:rsidP="004B1CDE">
      <w:pPr>
        <w:spacing w:after="0"/>
        <w:ind w:left="720"/>
        <w:rPr>
          <w:rStyle w:val="IntenseEmphasis"/>
          <w:i w:val="0"/>
          <w:iCs w:val="0"/>
          <w:sz w:val="24"/>
          <w:szCs w:val="24"/>
        </w:rPr>
      </w:pPr>
      <w:proofErr w:type="spellStart"/>
      <w:r w:rsidRPr="00520573">
        <w:rPr>
          <w:rStyle w:val="IntenseEmphasis"/>
          <w:i w:val="0"/>
          <w:iCs w:val="0"/>
          <w:sz w:val="24"/>
          <w:szCs w:val="24"/>
        </w:rPr>
        <w:t>retrieve.set_begin_date</w:t>
      </w:r>
      <w:proofErr w:type="spellEnd"/>
      <w:r w:rsidRPr="00520573">
        <w:rPr>
          <w:rStyle w:val="IntenseEmphasis"/>
          <w:i w:val="0"/>
          <w:iCs w:val="0"/>
          <w:sz w:val="24"/>
          <w:szCs w:val="24"/>
        </w:rPr>
        <w:t>(</w:t>
      </w:r>
      <w:proofErr w:type="spellStart"/>
      <w:r w:rsidRPr="00520573">
        <w:rPr>
          <w:rStyle w:val="IntenseEmphasis"/>
          <w:i w:val="0"/>
          <w:iCs w:val="0"/>
          <w:sz w:val="24"/>
          <w:szCs w:val="24"/>
        </w:rPr>
        <w:t>st.dateAndTime</w:t>
      </w:r>
      <w:proofErr w:type="spellEnd"/>
      <w:r w:rsidRPr="00520573">
        <w:rPr>
          <w:rStyle w:val="IntenseEmphasis"/>
          <w:i w:val="0"/>
          <w:iCs w:val="0"/>
          <w:sz w:val="24"/>
          <w:szCs w:val="24"/>
        </w:rPr>
        <w:t>())</w:t>
      </w:r>
    </w:p>
    <w:p w14:paraId="6DC08C93" w14:textId="4810A224" w:rsidR="004B1CDE" w:rsidRDefault="004B1CDE" w:rsidP="004B1CDE">
      <w:pPr>
        <w:spacing w:after="0"/>
        <w:ind w:left="720"/>
        <w:rPr>
          <w:rStyle w:val="IntenseEmphasis"/>
          <w:i w:val="0"/>
          <w:iCs w:val="0"/>
          <w:sz w:val="24"/>
          <w:szCs w:val="24"/>
        </w:rPr>
      </w:pPr>
      <w:proofErr w:type="spellStart"/>
      <w:r w:rsidRPr="00520573">
        <w:rPr>
          <w:rStyle w:val="IntenseEmphasis"/>
          <w:i w:val="0"/>
          <w:iCs w:val="0"/>
          <w:sz w:val="24"/>
          <w:szCs w:val="24"/>
        </w:rPr>
        <w:t>retrieve.set_end_date</w:t>
      </w:r>
      <w:proofErr w:type="spellEnd"/>
      <w:r w:rsidRPr="00520573">
        <w:rPr>
          <w:rStyle w:val="IntenseEmphasis"/>
          <w:i w:val="0"/>
          <w:iCs w:val="0"/>
          <w:sz w:val="24"/>
          <w:szCs w:val="24"/>
        </w:rPr>
        <w:t>(</w:t>
      </w:r>
      <w:proofErr w:type="spellStart"/>
      <w:r w:rsidRPr="00520573">
        <w:rPr>
          <w:rStyle w:val="IntenseEmphasis"/>
          <w:i w:val="0"/>
          <w:iCs w:val="0"/>
          <w:sz w:val="24"/>
          <w:szCs w:val="24"/>
        </w:rPr>
        <w:t>et.dateAndTime</w:t>
      </w:r>
      <w:proofErr w:type="spellEnd"/>
      <w:r w:rsidRPr="00520573">
        <w:rPr>
          <w:rStyle w:val="IntenseEmphasis"/>
          <w:i w:val="0"/>
          <w:iCs w:val="0"/>
          <w:sz w:val="24"/>
          <w:szCs w:val="24"/>
        </w:rPr>
        <w:t>())</w:t>
      </w:r>
    </w:p>
    <w:p w14:paraId="412908A8" w14:textId="5E3DFD1B" w:rsidR="005E3F45" w:rsidRDefault="005E3F45" w:rsidP="004B1CDE">
      <w:pPr>
        <w:spacing w:after="0"/>
        <w:ind w:left="720"/>
        <w:rPr>
          <w:rStyle w:val="IntenseEmphasis"/>
          <w:i w:val="0"/>
          <w:iCs w:val="0"/>
          <w:sz w:val="24"/>
          <w:szCs w:val="24"/>
        </w:rPr>
      </w:pPr>
    </w:p>
    <w:p w14:paraId="6312A5B5" w14:textId="117FFF19" w:rsidR="004B1CDE" w:rsidRDefault="005E3F45" w:rsidP="008E5086">
      <w:pPr>
        <w:spacing w:after="0"/>
        <w:ind w:left="720"/>
        <w:rPr>
          <w:rStyle w:val="IntenseEmphasis"/>
          <w:i w:val="0"/>
          <w:iCs w:val="0"/>
          <w:color w:val="auto"/>
          <w:sz w:val="24"/>
          <w:szCs w:val="24"/>
        </w:rPr>
      </w:pPr>
      <w:proofErr w:type="spellStart"/>
      <w:r>
        <w:rPr>
          <w:rStyle w:val="IntenseEmphasis"/>
          <w:i w:val="0"/>
          <w:iCs w:val="0"/>
          <w:color w:val="auto"/>
          <w:sz w:val="24"/>
          <w:szCs w:val="24"/>
        </w:rPr>
        <w:t>HecTime</w:t>
      </w:r>
      <w:proofErr w:type="spellEnd"/>
      <w:r>
        <w:rPr>
          <w:rStyle w:val="IntenseEmphasis"/>
          <w:i w:val="0"/>
          <w:iCs w:val="0"/>
          <w:color w:val="auto"/>
          <w:sz w:val="24"/>
          <w:szCs w:val="24"/>
        </w:rPr>
        <w:t xml:space="preserve">()’s </w:t>
      </w:r>
      <w:proofErr w:type="spellStart"/>
      <w:r w:rsidRPr="008E5086">
        <w:rPr>
          <w:rStyle w:val="IntenseEmphasis"/>
          <w:b/>
          <w:bCs/>
          <w:i w:val="0"/>
          <w:iCs w:val="0"/>
          <w:color w:val="auto"/>
          <w:sz w:val="24"/>
          <w:szCs w:val="24"/>
        </w:rPr>
        <w:t>dateAndTime</w:t>
      </w:r>
      <w:proofErr w:type="spellEnd"/>
      <w:r w:rsidRPr="008E5086">
        <w:rPr>
          <w:rStyle w:val="IntenseEmphasis"/>
          <w:b/>
          <w:bCs/>
          <w:i w:val="0"/>
          <w:iCs w:val="0"/>
          <w:color w:val="auto"/>
          <w:sz w:val="24"/>
          <w:szCs w:val="24"/>
        </w:rPr>
        <w:t xml:space="preserve">() </w:t>
      </w:r>
      <w:r>
        <w:rPr>
          <w:rStyle w:val="IntenseEmphasis"/>
          <w:i w:val="0"/>
          <w:iCs w:val="0"/>
          <w:color w:val="auto"/>
          <w:sz w:val="24"/>
          <w:szCs w:val="24"/>
        </w:rPr>
        <w:t xml:space="preserve">method is used to </w:t>
      </w:r>
      <w:proofErr w:type="spellStart"/>
      <w:r w:rsidRPr="008E5086">
        <w:rPr>
          <w:rStyle w:val="IntenseEmphasis"/>
          <w:b/>
          <w:bCs/>
          <w:i w:val="0"/>
          <w:iCs w:val="0"/>
          <w:color w:val="auto"/>
          <w:sz w:val="24"/>
          <w:szCs w:val="24"/>
        </w:rPr>
        <w:t>set_begin_date</w:t>
      </w:r>
      <w:proofErr w:type="spellEnd"/>
      <w:r>
        <w:rPr>
          <w:rStyle w:val="IntenseEmphasis"/>
          <w:i w:val="0"/>
          <w:iCs w:val="0"/>
          <w:color w:val="auto"/>
          <w:sz w:val="24"/>
          <w:szCs w:val="24"/>
        </w:rPr>
        <w:t xml:space="preserve"> and </w:t>
      </w:r>
      <w:proofErr w:type="spellStart"/>
      <w:r w:rsidRPr="008E5086">
        <w:rPr>
          <w:rStyle w:val="IntenseEmphasis"/>
          <w:b/>
          <w:bCs/>
          <w:i w:val="0"/>
          <w:iCs w:val="0"/>
          <w:color w:val="auto"/>
          <w:sz w:val="24"/>
          <w:szCs w:val="24"/>
        </w:rPr>
        <w:t>set_end_date</w:t>
      </w:r>
      <w:proofErr w:type="spellEnd"/>
      <w:r>
        <w:rPr>
          <w:rStyle w:val="IntenseEmphasis"/>
          <w:i w:val="0"/>
          <w:iCs w:val="0"/>
          <w:color w:val="auto"/>
          <w:sz w:val="24"/>
          <w:szCs w:val="24"/>
        </w:rPr>
        <w:t xml:space="preserve"> argument as a string (</w:t>
      </w:r>
      <w:hyperlink r:id="rId13" w:anchor="get-usgs" w:history="1">
        <w:r w:rsidR="008E5086" w:rsidRPr="00CF7B3C">
          <w:rPr>
            <w:rStyle w:val="Hyperlink"/>
            <w:sz w:val="24"/>
            <w:szCs w:val="24"/>
          </w:rPr>
          <w:t>https://github.com/USACE/rts-utils/wiki/CAVI-Scripts#get-usgs</w:t>
        </w:r>
      </w:hyperlink>
      <w:r>
        <w:rPr>
          <w:rStyle w:val="IntenseEmphasis"/>
          <w:i w:val="0"/>
          <w:iCs w:val="0"/>
          <w:color w:val="auto"/>
          <w:sz w:val="24"/>
          <w:szCs w:val="24"/>
        </w:rPr>
        <w:t>).</w:t>
      </w:r>
    </w:p>
    <w:p w14:paraId="3B62C948" w14:textId="77777777" w:rsidR="008E5086" w:rsidRPr="004B1CDE" w:rsidRDefault="008E5086" w:rsidP="008E5086">
      <w:pPr>
        <w:spacing w:after="0"/>
        <w:ind w:left="720"/>
        <w:rPr>
          <w:sz w:val="24"/>
          <w:szCs w:val="24"/>
        </w:rPr>
      </w:pPr>
    </w:p>
    <w:p w14:paraId="43BE6A33" w14:textId="70628946" w:rsidR="001F27ED" w:rsidRPr="001F27ED" w:rsidRDefault="001F27ED" w:rsidP="001F27ED">
      <w:pPr>
        <w:pStyle w:val="ListParagraph"/>
        <w:numPr>
          <w:ilvl w:val="0"/>
          <w:numId w:val="14"/>
        </w:numPr>
        <w:rPr>
          <w:sz w:val="24"/>
          <w:szCs w:val="24"/>
        </w:rPr>
      </w:pPr>
      <w:r>
        <w:rPr>
          <w:sz w:val="24"/>
          <w:szCs w:val="24"/>
        </w:rPr>
        <w:t xml:space="preserve">Click </w:t>
      </w:r>
      <w:r w:rsidRPr="007F3DE8">
        <w:rPr>
          <w:b/>
          <w:bCs/>
          <w:sz w:val="24"/>
          <w:szCs w:val="24"/>
        </w:rPr>
        <w:t>Save</w:t>
      </w:r>
      <w:r>
        <w:rPr>
          <w:sz w:val="24"/>
          <w:szCs w:val="24"/>
        </w:rPr>
        <w:t xml:space="preserve"> and close </w:t>
      </w:r>
      <w:r w:rsidRPr="007F3DE8">
        <w:rPr>
          <w:b/>
          <w:bCs/>
          <w:sz w:val="24"/>
          <w:szCs w:val="24"/>
        </w:rPr>
        <w:t>Script Editor</w:t>
      </w:r>
    </w:p>
    <w:p w14:paraId="3555573B" w14:textId="76695CF7" w:rsidR="00066EA4" w:rsidRPr="001F27ED" w:rsidRDefault="00066EA4" w:rsidP="001F27ED">
      <w:pPr>
        <w:pStyle w:val="ListParagraph"/>
        <w:numPr>
          <w:ilvl w:val="0"/>
          <w:numId w:val="14"/>
        </w:numPr>
        <w:rPr>
          <w:sz w:val="24"/>
          <w:szCs w:val="24"/>
        </w:rPr>
      </w:pPr>
      <w:r w:rsidRPr="001F27ED">
        <w:rPr>
          <w:sz w:val="24"/>
          <w:szCs w:val="24"/>
        </w:rPr>
        <w:t xml:space="preserve">Select </w:t>
      </w:r>
      <w:r w:rsidRPr="001F27ED">
        <w:rPr>
          <w:b/>
          <w:bCs/>
          <w:sz w:val="24"/>
          <w:szCs w:val="24"/>
        </w:rPr>
        <w:t>Scripts</w:t>
      </w:r>
      <w:r w:rsidRPr="001F27ED">
        <w:rPr>
          <w:sz w:val="24"/>
          <w:szCs w:val="24"/>
        </w:rPr>
        <w:t xml:space="preserve"> | </w:t>
      </w:r>
      <w:r w:rsidRPr="001F27ED">
        <w:rPr>
          <w:b/>
          <w:bCs/>
          <w:sz w:val="24"/>
          <w:szCs w:val="24"/>
        </w:rPr>
        <w:t>Schedule Script Job</w:t>
      </w:r>
      <w:r w:rsidR="00EC43D7">
        <w:rPr>
          <w:b/>
          <w:bCs/>
          <w:sz w:val="24"/>
          <w:szCs w:val="24"/>
        </w:rPr>
        <w:t xml:space="preserve"> </w:t>
      </w:r>
      <w:r w:rsidR="00EC43D7">
        <w:rPr>
          <w:sz w:val="24"/>
          <w:szCs w:val="24"/>
        </w:rPr>
        <w:t xml:space="preserve">in the CWMS CAVI to open the </w:t>
      </w:r>
      <w:r w:rsidR="00EC43D7" w:rsidRPr="00EC43D7">
        <w:rPr>
          <w:b/>
          <w:bCs/>
          <w:sz w:val="24"/>
          <w:szCs w:val="24"/>
        </w:rPr>
        <w:t>Schedule Script Job</w:t>
      </w:r>
      <w:r w:rsidR="00EC43D7">
        <w:rPr>
          <w:sz w:val="24"/>
          <w:szCs w:val="24"/>
        </w:rPr>
        <w:t xml:space="preserve"> dialog</w:t>
      </w:r>
    </w:p>
    <w:p w14:paraId="3BF895C2" w14:textId="40B874E5" w:rsidR="00066EA4" w:rsidRDefault="00066EA4" w:rsidP="001F27ED">
      <w:pPr>
        <w:pStyle w:val="ListParagraph"/>
        <w:numPr>
          <w:ilvl w:val="0"/>
          <w:numId w:val="14"/>
        </w:numPr>
        <w:rPr>
          <w:sz w:val="24"/>
          <w:szCs w:val="24"/>
        </w:rPr>
      </w:pPr>
      <w:r>
        <w:rPr>
          <w:sz w:val="24"/>
          <w:szCs w:val="24"/>
        </w:rPr>
        <w:t xml:space="preserve">From the </w:t>
      </w:r>
      <w:r w:rsidRPr="007F3DE8">
        <w:rPr>
          <w:b/>
          <w:bCs/>
          <w:sz w:val="24"/>
          <w:szCs w:val="24"/>
        </w:rPr>
        <w:t>Script</w:t>
      </w:r>
      <w:r>
        <w:rPr>
          <w:sz w:val="24"/>
          <w:szCs w:val="24"/>
        </w:rPr>
        <w:t xml:space="preserve"> drop-down, select the script (Job Name will auto-populate)</w:t>
      </w:r>
    </w:p>
    <w:p w14:paraId="7F695446" w14:textId="0685370A" w:rsidR="00066EA4" w:rsidRDefault="00066EA4" w:rsidP="001F27ED">
      <w:pPr>
        <w:pStyle w:val="ListParagraph"/>
        <w:numPr>
          <w:ilvl w:val="0"/>
          <w:numId w:val="14"/>
        </w:numPr>
        <w:rPr>
          <w:sz w:val="24"/>
          <w:szCs w:val="24"/>
        </w:rPr>
      </w:pPr>
      <w:r w:rsidRPr="007F3DE8">
        <w:rPr>
          <w:b/>
          <w:bCs/>
          <w:sz w:val="24"/>
          <w:szCs w:val="24"/>
        </w:rPr>
        <w:t>Run on Client</w:t>
      </w:r>
      <w:r>
        <w:rPr>
          <w:sz w:val="24"/>
          <w:szCs w:val="24"/>
        </w:rPr>
        <w:t xml:space="preserve"> should be selected as the </w:t>
      </w:r>
      <w:r w:rsidRPr="007F3DE8">
        <w:rPr>
          <w:b/>
          <w:bCs/>
          <w:sz w:val="24"/>
          <w:szCs w:val="24"/>
        </w:rPr>
        <w:t>Location</w:t>
      </w:r>
    </w:p>
    <w:p w14:paraId="3F9D2438" w14:textId="0CDBCDA2" w:rsidR="00066EA4" w:rsidRDefault="00066EA4" w:rsidP="001F27ED">
      <w:pPr>
        <w:pStyle w:val="ListParagraph"/>
        <w:numPr>
          <w:ilvl w:val="0"/>
          <w:numId w:val="14"/>
        </w:numPr>
        <w:rPr>
          <w:sz w:val="24"/>
          <w:szCs w:val="24"/>
        </w:rPr>
      </w:pPr>
      <w:r>
        <w:rPr>
          <w:sz w:val="24"/>
          <w:szCs w:val="24"/>
        </w:rPr>
        <w:t xml:space="preserve">Select either </w:t>
      </w:r>
      <w:r w:rsidRPr="007F3DE8">
        <w:rPr>
          <w:b/>
          <w:bCs/>
          <w:sz w:val="24"/>
          <w:szCs w:val="24"/>
        </w:rPr>
        <w:t>Single Job</w:t>
      </w:r>
      <w:r>
        <w:rPr>
          <w:sz w:val="24"/>
          <w:szCs w:val="24"/>
        </w:rPr>
        <w:t xml:space="preserve"> or </w:t>
      </w:r>
      <w:r w:rsidRPr="007F3DE8">
        <w:rPr>
          <w:b/>
          <w:bCs/>
          <w:sz w:val="24"/>
          <w:szCs w:val="24"/>
        </w:rPr>
        <w:t>Recurring</w:t>
      </w:r>
      <w:r>
        <w:rPr>
          <w:sz w:val="24"/>
          <w:szCs w:val="24"/>
        </w:rPr>
        <w:t xml:space="preserve"> </w:t>
      </w:r>
      <w:r w:rsidRPr="007F3DE8">
        <w:rPr>
          <w:b/>
          <w:bCs/>
          <w:sz w:val="24"/>
          <w:szCs w:val="24"/>
        </w:rPr>
        <w:t>Job</w:t>
      </w:r>
    </w:p>
    <w:p w14:paraId="676C76FF" w14:textId="7B6FD458" w:rsidR="00066EA4" w:rsidRDefault="00066EA4" w:rsidP="001F27ED">
      <w:pPr>
        <w:pStyle w:val="ListParagraph"/>
        <w:numPr>
          <w:ilvl w:val="0"/>
          <w:numId w:val="14"/>
        </w:numPr>
        <w:rPr>
          <w:sz w:val="24"/>
          <w:szCs w:val="24"/>
        </w:rPr>
      </w:pPr>
      <w:r>
        <w:rPr>
          <w:sz w:val="24"/>
          <w:szCs w:val="24"/>
        </w:rPr>
        <w:t xml:space="preserve">Populate </w:t>
      </w:r>
      <w:r w:rsidRPr="007F3DE8">
        <w:rPr>
          <w:b/>
          <w:bCs/>
          <w:sz w:val="24"/>
          <w:szCs w:val="24"/>
        </w:rPr>
        <w:t>Start</w:t>
      </w:r>
      <w:r>
        <w:rPr>
          <w:sz w:val="24"/>
          <w:szCs w:val="24"/>
        </w:rPr>
        <w:t xml:space="preserve"> </w:t>
      </w:r>
      <w:r w:rsidRPr="007F3DE8">
        <w:rPr>
          <w:b/>
          <w:bCs/>
          <w:sz w:val="24"/>
          <w:szCs w:val="24"/>
        </w:rPr>
        <w:t>Date</w:t>
      </w:r>
      <w:r>
        <w:rPr>
          <w:sz w:val="24"/>
          <w:szCs w:val="24"/>
        </w:rPr>
        <w:t xml:space="preserve">, </w:t>
      </w:r>
      <w:r w:rsidRPr="007F3DE8">
        <w:rPr>
          <w:b/>
          <w:bCs/>
          <w:sz w:val="24"/>
          <w:szCs w:val="24"/>
        </w:rPr>
        <w:t>Start</w:t>
      </w:r>
      <w:r>
        <w:rPr>
          <w:sz w:val="24"/>
          <w:szCs w:val="24"/>
        </w:rPr>
        <w:t xml:space="preserve"> </w:t>
      </w:r>
      <w:r w:rsidRPr="007F3DE8">
        <w:rPr>
          <w:b/>
          <w:bCs/>
          <w:sz w:val="24"/>
          <w:szCs w:val="24"/>
        </w:rPr>
        <w:t>Time</w:t>
      </w:r>
      <w:r>
        <w:rPr>
          <w:sz w:val="24"/>
          <w:szCs w:val="24"/>
        </w:rPr>
        <w:t xml:space="preserve"> and/or </w:t>
      </w:r>
      <w:r w:rsidRPr="007F3DE8">
        <w:rPr>
          <w:b/>
          <w:bCs/>
          <w:sz w:val="24"/>
          <w:szCs w:val="24"/>
        </w:rPr>
        <w:t>Repeat</w:t>
      </w:r>
      <w:r>
        <w:rPr>
          <w:sz w:val="24"/>
          <w:szCs w:val="24"/>
        </w:rPr>
        <w:t xml:space="preserve"> every</w:t>
      </w:r>
      <w:r w:rsidR="00DD23E5">
        <w:rPr>
          <w:sz w:val="24"/>
          <w:szCs w:val="24"/>
        </w:rPr>
        <w:t xml:space="preserve"> </w:t>
      </w:r>
      <w:r w:rsidR="00DD23E5">
        <w:rPr>
          <w:i/>
          <w:iCs/>
          <w:sz w:val="24"/>
          <w:szCs w:val="24"/>
        </w:rPr>
        <w:t>X interval</w:t>
      </w:r>
    </w:p>
    <w:p w14:paraId="7C5CE2D3" w14:textId="0D5CA9DE" w:rsidR="00066EA4" w:rsidRDefault="00066EA4" w:rsidP="001F27ED">
      <w:pPr>
        <w:pStyle w:val="ListParagraph"/>
        <w:numPr>
          <w:ilvl w:val="0"/>
          <w:numId w:val="14"/>
        </w:numPr>
        <w:rPr>
          <w:sz w:val="24"/>
          <w:szCs w:val="24"/>
        </w:rPr>
      </w:pPr>
      <w:r w:rsidRPr="007F3DE8">
        <w:rPr>
          <w:b/>
          <w:bCs/>
          <w:sz w:val="24"/>
          <w:szCs w:val="24"/>
        </w:rPr>
        <w:t>Apply</w:t>
      </w:r>
      <w:r>
        <w:rPr>
          <w:sz w:val="24"/>
          <w:szCs w:val="24"/>
        </w:rPr>
        <w:t>/</w:t>
      </w:r>
      <w:r w:rsidRPr="007F3DE8">
        <w:rPr>
          <w:b/>
          <w:bCs/>
          <w:sz w:val="24"/>
          <w:szCs w:val="24"/>
        </w:rPr>
        <w:t>OK</w:t>
      </w:r>
      <w:r>
        <w:rPr>
          <w:sz w:val="24"/>
          <w:szCs w:val="24"/>
        </w:rPr>
        <w:t xml:space="preserve"> to confirm</w:t>
      </w:r>
    </w:p>
    <w:p w14:paraId="652ABD8D" w14:textId="719B7DBE" w:rsidR="00066EA4" w:rsidRPr="007F2026" w:rsidRDefault="007F2026" w:rsidP="007F2026">
      <w:pPr>
        <w:pStyle w:val="ListParagraph"/>
        <w:numPr>
          <w:ilvl w:val="0"/>
          <w:numId w:val="14"/>
        </w:numPr>
        <w:rPr>
          <w:sz w:val="24"/>
          <w:szCs w:val="24"/>
        </w:rPr>
      </w:pPr>
      <w:r w:rsidRPr="007F2026">
        <w:rPr>
          <w:sz w:val="24"/>
          <w:szCs w:val="24"/>
        </w:rPr>
        <w:t>Select</w:t>
      </w:r>
      <w:r>
        <w:rPr>
          <w:sz w:val="24"/>
          <w:szCs w:val="24"/>
        </w:rPr>
        <w:t xml:space="preserve"> </w:t>
      </w:r>
      <w:r w:rsidRPr="007F2026">
        <w:rPr>
          <w:b/>
          <w:bCs/>
          <w:sz w:val="24"/>
          <w:szCs w:val="24"/>
        </w:rPr>
        <w:t>Scripts</w:t>
      </w:r>
      <w:r>
        <w:rPr>
          <w:sz w:val="24"/>
          <w:szCs w:val="24"/>
        </w:rPr>
        <w:t xml:space="preserve"> | </w:t>
      </w:r>
      <w:r w:rsidRPr="007F2026">
        <w:rPr>
          <w:b/>
          <w:bCs/>
          <w:sz w:val="24"/>
          <w:szCs w:val="24"/>
        </w:rPr>
        <w:t xml:space="preserve">Script Job Status… </w:t>
      </w:r>
      <w:r>
        <w:rPr>
          <w:sz w:val="24"/>
          <w:szCs w:val="24"/>
        </w:rPr>
        <w:t xml:space="preserve">in the CWMS CAVI to open the </w:t>
      </w:r>
      <w:r w:rsidRPr="007F3DE8">
        <w:rPr>
          <w:b/>
          <w:bCs/>
          <w:sz w:val="24"/>
          <w:szCs w:val="24"/>
        </w:rPr>
        <w:t>Script Job Status</w:t>
      </w:r>
      <w:r>
        <w:rPr>
          <w:sz w:val="24"/>
          <w:szCs w:val="24"/>
        </w:rPr>
        <w:t xml:space="preserve">  dialog showing job status</w:t>
      </w:r>
    </w:p>
    <w:p w14:paraId="6AC2ABF9" w14:textId="282062CA" w:rsidR="00EC646B" w:rsidRDefault="00EC646B">
      <w:pPr>
        <w:rPr>
          <w:sz w:val="24"/>
          <w:szCs w:val="24"/>
        </w:rPr>
      </w:pPr>
      <w:r>
        <w:rPr>
          <w:sz w:val="24"/>
          <w:szCs w:val="24"/>
        </w:rPr>
        <w:br w:type="page"/>
      </w:r>
    </w:p>
    <w:p w14:paraId="7D7AAA28" w14:textId="67FEC30D" w:rsidR="00730BD7" w:rsidRPr="00EC646B" w:rsidRDefault="00EC646B" w:rsidP="004648E4">
      <w:pPr>
        <w:rPr>
          <w:b/>
          <w:bCs/>
          <w:sz w:val="28"/>
          <w:szCs w:val="28"/>
        </w:rPr>
      </w:pPr>
      <w:r w:rsidRPr="00EC646B">
        <w:rPr>
          <w:b/>
          <w:bCs/>
          <w:sz w:val="28"/>
          <w:szCs w:val="28"/>
        </w:rPr>
        <w:lastRenderedPageBreak/>
        <w:t>Program Order Scripts</w:t>
      </w:r>
    </w:p>
    <w:p w14:paraId="6C617E51" w14:textId="50186F3D" w:rsidR="002927F1" w:rsidRPr="002C6D2E" w:rsidRDefault="002927F1" w:rsidP="002927F1">
      <w:pPr>
        <w:rPr>
          <w:i/>
          <w:iCs/>
          <w:sz w:val="24"/>
          <w:szCs w:val="24"/>
        </w:rPr>
      </w:pPr>
      <w:r>
        <w:rPr>
          <w:i/>
          <w:iCs/>
          <w:sz w:val="24"/>
          <w:szCs w:val="24"/>
        </w:rPr>
        <w:t>CWMS User’s Manual, section 1</w:t>
      </w:r>
      <w:r w:rsidR="00143405">
        <w:rPr>
          <w:i/>
          <w:iCs/>
          <w:sz w:val="24"/>
          <w:szCs w:val="24"/>
        </w:rPr>
        <w:t>6</w:t>
      </w:r>
      <w:r>
        <w:rPr>
          <w:i/>
          <w:iCs/>
          <w:sz w:val="24"/>
          <w:szCs w:val="24"/>
        </w:rPr>
        <w:t>.</w:t>
      </w:r>
      <w:r w:rsidR="00BD78E0">
        <w:rPr>
          <w:i/>
          <w:iCs/>
          <w:sz w:val="24"/>
          <w:szCs w:val="24"/>
        </w:rPr>
        <w:t>3 (HEC Programs in the Program Order) and 16.5 (Scripting in the Program Order)</w:t>
      </w:r>
    </w:p>
    <w:p w14:paraId="1829B587" w14:textId="77777777" w:rsidR="000B75C4" w:rsidRDefault="000B75C4" w:rsidP="002927F1">
      <w:pPr>
        <w:rPr>
          <w:sz w:val="24"/>
          <w:szCs w:val="24"/>
        </w:rPr>
      </w:pPr>
    </w:p>
    <w:p w14:paraId="3315BF82" w14:textId="2200EA50" w:rsidR="00876E9D" w:rsidRDefault="00876E9D" w:rsidP="002927F1">
      <w:pPr>
        <w:rPr>
          <w:sz w:val="24"/>
          <w:szCs w:val="24"/>
        </w:rPr>
      </w:pPr>
      <w:r>
        <w:rPr>
          <w:b/>
          <w:bCs/>
          <w:sz w:val="24"/>
          <w:szCs w:val="24"/>
        </w:rPr>
        <w:t>Adding a Program</w:t>
      </w:r>
    </w:p>
    <w:p w14:paraId="67E3F483" w14:textId="77777777" w:rsidR="00FF58FE" w:rsidRPr="00FF58FE" w:rsidRDefault="00FF58FE" w:rsidP="00876E9D">
      <w:pPr>
        <w:pStyle w:val="ListParagraph"/>
        <w:numPr>
          <w:ilvl w:val="0"/>
          <w:numId w:val="15"/>
        </w:numPr>
        <w:rPr>
          <w:sz w:val="24"/>
          <w:szCs w:val="24"/>
        </w:rPr>
      </w:pPr>
      <w:r w:rsidRPr="00FF58FE">
        <w:rPr>
          <w:sz w:val="24"/>
          <w:szCs w:val="24"/>
        </w:rPr>
        <w:t xml:space="preserve">Select the </w:t>
      </w:r>
      <w:r w:rsidRPr="00FF58FE">
        <w:rPr>
          <w:b/>
          <w:bCs/>
          <w:sz w:val="24"/>
          <w:szCs w:val="24"/>
        </w:rPr>
        <w:t xml:space="preserve">Setup </w:t>
      </w:r>
      <w:r w:rsidRPr="00FF58FE">
        <w:rPr>
          <w:sz w:val="24"/>
          <w:szCs w:val="24"/>
        </w:rPr>
        <w:t>tab</w:t>
      </w:r>
    </w:p>
    <w:p w14:paraId="4CFF1A91" w14:textId="491F5D18" w:rsidR="00876E9D" w:rsidRDefault="00FF58FE" w:rsidP="00876E9D">
      <w:pPr>
        <w:pStyle w:val="ListParagraph"/>
        <w:numPr>
          <w:ilvl w:val="0"/>
          <w:numId w:val="15"/>
        </w:numPr>
        <w:rPr>
          <w:ins w:id="16" w:author="Sterbenz, Benjamin CIV (USA)" w:date="2022-11-18T11:51:00Z"/>
          <w:sz w:val="24"/>
          <w:szCs w:val="24"/>
        </w:rPr>
      </w:pPr>
      <w:r w:rsidRPr="00FF58FE">
        <w:rPr>
          <w:sz w:val="24"/>
          <w:szCs w:val="24"/>
        </w:rPr>
        <w:t xml:space="preserve">Select </w:t>
      </w:r>
      <w:r w:rsidRPr="00FF58FE">
        <w:rPr>
          <w:b/>
          <w:bCs/>
          <w:sz w:val="24"/>
          <w:szCs w:val="24"/>
        </w:rPr>
        <w:t xml:space="preserve">Models </w:t>
      </w:r>
      <w:r w:rsidRPr="00FF58FE">
        <w:rPr>
          <w:sz w:val="24"/>
          <w:szCs w:val="24"/>
        </w:rPr>
        <w:t xml:space="preserve">| </w:t>
      </w:r>
      <w:r w:rsidRPr="00FF58FE">
        <w:rPr>
          <w:b/>
          <w:bCs/>
          <w:sz w:val="24"/>
          <w:szCs w:val="24"/>
        </w:rPr>
        <w:t xml:space="preserve">Program Order… </w:t>
      </w:r>
      <w:r w:rsidRPr="00FF58FE">
        <w:rPr>
          <w:sz w:val="24"/>
          <w:szCs w:val="24"/>
        </w:rPr>
        <w:t xml:space="preserve"> in the CWMS CAVI</w:t>
      </w:r>
      <w:ins w:id="17" w:author="Sterbenz, Benjamin CIV (USA)" w:date="2022-11-18T11:51:00Z">
        <w:r w:rsidR="000D0F9F">
          <w:rPr>
            <w:sz w:val="24"/>
            <w:szCs w:val="24"/>
          </w:rPr>
          <w:t xml:space="preserve"> menu module (not the Models tree)</w:t>
        </w:r>
      </w:ins>
      <w:r w:rsidRPr="00FF58FE">
        <w:rPr>
          <w:sz w:val="24"/>
          <w:szCs w:val="24"/>
        </w:rPr>
        <w:t xml:space="preserve"> to open the </w:t>
      </w:r>
      <w:r w:rsidR="00876E9D" w:rsidRPr="00FF58FE">
        <w:rPr>
          <w:sz w:val="24"/>
          <w:szCs w:val="24"/>
        </w:rPr>
        <w:t>Program Order dialog</w:t>
      </w:r>
    </w:p>
    <w:p w14:paraId="53433929" w14:textId="5C3AFBC2" w:rsidR="000D0F9F" w:rsidRDefault="000D0F9F">
      <w:pPr>
        <w:pStyle w:val="ListParagraph"/>
        <w:rPr>
          <w:sz w:val="24"/>
          <w:szCs w:val="24"/>
        </w:rPr>
        <w:pPrChange w:id="18" w:author="Sterbenz, Benjamin CIV (USA)" w:date="2022-11-18T11:51:00Z">
          <w:pPr>
            <w:pStyle w:val="ListParagraph"/>
            <w:numPr>
              <w:numId w:val="15"/>
            </w:numPr>
            <w:ind w:hanging="360"/>
          </w:pPr>
        </w:pPrChange>
      </w:pPr>
      <w:ins w:id="19" w:author="Sterbenz, Benjamin CIV (USA)" w:date="2022-11-18T11:52:00Z">
        <w:r w:rsidRPr="000D0F9F">
          <w:rPr>
            <w:noProof/>
            <w:sz w:val="24"/>
            <w:szCs w:val="24"/>
          </w:rPr>
          <w:drawing>
            <wp:inline distT="0" distB="0" distL="0" distR="0" wp14:anchorId="5DD9226F" wp14:editId="2EDBE3D0">
              <wp:extent cx="3002052" cy="1495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2646" cy="1500702"/>
                      </a:xfrm>
                      <a:prstGeom prst="rect">
                        <a:avLst/>
                      </a:prstGeom>
                    </pic:spPr>
                  </pic:pic>
                </a:graphicData>
              </a:graphic>
            </wp:inline>
          </w:drawing>
        </w:r>
      </w:ins>
    </w:p>
    <w:p w14:paraId="63EA21F7" w14:textId="77B225D8" w:rsidR="00FF58FE" w:rsidRPr="00FF58FE" w:rsidRDefault="00FF58FE" w:rsidP="00876E9D">
      <w:pPr>
        <w:pStyle w:val="ListParagraph"/>
        <w:numPr>
          <w:ilvl w:val="0"/>
          <w:numId w:val="15"/>
        </w:numPr>
        <w:rPr>
          <w:sz w:val="24"/>
          <w:szCs w:val="24"/>
        </w:rPr>
      </w:pPr>
      <w:r>
        <w:rPr>
          <w:sz w:val="24"/>
          <w:szCs w:val="24"/>
        </w:rPr>
        <w:t>Select the last program in the program order (</w:t>
      </w:r>
      <w:proofErr w:type="spellStart"/>
      <w:r>
        <w:rPr>
          <w:sz w:val="24"/>
          <w:szCs w:val="24"/>
        </w:rPr>
        <w:t>ResSim</w:t>
      </w:r>
      <w:proofErr w:type="spellEnd"/>
      <w:r>
        <w:rPr>
          <w:sz w:val="24"/>
          <w:szCs w:val="24"/>
        </w:rPr>
        <w:t>)</w:t>
      </w:r>
    </w:p>
    <w:p w14:paraId="4A6BD4F7" w14:textId="317CCA4F" w:rsidR="00876E9D" w:rsidRDefault="00FF58FE" w:rsidP="00876E9D">
      <w:pPr>
        <w:pStyle w:val="ListParagraph"/>
        <w:numPr>
          <w:ilvl w:val="0"/>
          <w:numId w:val="15"/>
        </w:numPr>
        <w:rPr>
          <w:sz w:val="24"/>
          <w:szCs w:val="24"/>
        </w:rPr>
      </w:pPr>
      <w:r>
        <w:rPr>
          <w:sz w:val="24"/>
          <w:szCs w:val="24"/>
        </w:rPr>
        <w:t>Select</w:t>
      </w:r>
      <w:r w:rsidR="00617F76">
        <w:rPr>
          <w:sz w:val="24"/>
          <w:szCs w:val="24"/>
        </w:rPr>
        <w:t>ing</w:t>
      </w:r>
      <w:r>
        <w:rPr>
          <w:sz w:val="24"/>
          <w:szCs w:val="24"/>
        </w:rPr>
        <w:t xml:space="preserve"> </w:t>
      </w:r>
      <w:r w:rsidRPr="00FF58FE">
        <w:rPr>
          <w:b/>
          <w:bCs/>
        </w:rPr>
        <w:t>Edit</w:t>
      </w:r>
      <w:r>
        <w:rPr>
          <w:b/>
          <w:bCs/>
        </w:rPr>
        <w:t xml:space="preserve"> </w:t>
      </w:r>
      <w:r w:rsidRPr="00FF58FE">
        <w:t>|</w:t>
      </w:r>
      <w:r>
        <w:rPr>
          <w:b/>
          <w:bCs/>
        </w:rPr>
        <w:t xml:space="preserve"> </w:t>
      </w:r>
      <w:r w:rsidR="00876E9D" w:rsidRPr="00FF58FE">
        <w:rPr>
          <w:b/>
          <w:bCs/>
        </w:rPr>
        <w:t>Insert</w:t>
      </w:r>
      <w:r w:rsidR="00876E9D" w:rsidRPr="00FF58FE">
        <w:rPr>
          <w:sz w:val="24"/>
          <w:szCs w:val="24"/>
        </w:rPr>
        <w:t xml:space="preserve"> </w:t>
      </w:r>
      <w:r w:rsidR="00876E9D" w:rsidRPr="00FF58FE">
        <w:rPr>
          <w:b/>
          <w:bCs/>
          <w:sz w:val="24"/>
          <w:szCs w:val="24"/>
        </w:rPr>
        <w:t>After</w:t>
      </w:r>
      <w:r>
        <w:rPr>
          <w:b/>
          <w:bCs/>
          <w:sz w:val="24"/>
          <w:szCs w:val="24"/>
        </w:rPr>
        <w:t xml:space="preserve"> </w:t>
      </w:r>
      <w:r>
        <w:rPr>
          <w:sz w:val="24"/>
          <w:szCs w:val="24"/>
        </w:rPr>
        <w:t xml:space="preserve">opens the </w:t>
      </w:r>
      <w:r>
        <w:rPr>
          <w:b/>
          <w:bCs/>
          <w:sz w:val="24"/>
          <w:szCs w:val="24"/>
        </w:rPr>
        <w:t xml:space="preserve">Select Program </w:t>
      </w:r>
      <w:r>
        <w:rPr>
          <w:sz w:val="24"/>
          <w:szCs w:val="24"/>
        </w:rPr>
        <w:t>dialog</w:t>
      </w:r>
    </w:p>
    <w:p w14:paraId="26119111" w14:textId="116932B5" w:rsidR="0071132F" w:rsidRPr="0071132F" w:rsidRDefault="0071132F" w:rsidP="0071132F">
      <w:pPr>
        <w:pStyle w:val="ListParagraph"/>
        <w:numPr>
          <w:ilvl w:val="0"/>
          <w:numId w:val="15"/>
        </w:numPr>
        <w:rPr>
          <w:sz w:val="24"/>
          <w:szCs w:val="24"/>
        </w:rPr>
      </w:pPr>
      <w:r>
        <w:rPr>
          <w:sz w:val="24"/>
          <w:szCs w:val="24"/>
        </w:rPr>
        <w:t>F</w:t>
      </w:r>
      <w:r w:rsidRPr="0071132F">
        <w:rPr>
          <w:sz w:val="24"/>
          <w:szCs w:val="24"/>
        </w:rPr>
        <w:t xml:space="preserve">rom the </w:t>
      </w:r>
      <w:r w:rsidRPr="0071132F">
        <w:rPr>
          <w:b/>
          <w:bCs/>
          <w:sz w:val="24"/>
          <w:szCs w:val="24"/>
        </w:rPr>
        <w:t>Name</w:t>
      </w:r>
      <w:r w:rsidRPr="0071132F">
        <w:rPr>
          <w:sz w:val="24"/>
          <w:szCs w:val="24"/>
        </w:rPr>
        <w:t xml:space="preserve"> list, select a program, click </w:t>
      </w:r>
      <w:r w:rsidRPr="0071132F">
        <w:rPr>
          <w:b/>
          <w:bCs/>
          <w:sz w:val="24"/>
          <w:szCs w:val="24"/>
        </w:rPr>
        <w:t>OK</w:t>
      </w:r>
    </w:p>
    <w:p w14:paraId="3E12E9C4" w14:textId="3231A955" w:rsidR="0071132F" w:rsidRDefault="0071132F" w:rsidP="0071132F">
      <w:pPr>
        <w:pStyle w:val="ListParagraph"/>
        <w:numPr>
          <w:ilvl w:val="0"/>
          <w:numId w:val="15"/>
        </w:numPr>
        <w:rPr>
          <w:sz w:val="24"/>
          <w:szCs w:val="24"/>
        </w:rPr>
      </w:pPr>
      <w:r w:rsidRPr="0071132F">
        <w:rPr>
          <w:sz w:val="24"/>
          <w:szCs w:val="24"/>
        </w:rPr>
        <w:t xml:space="preserve">Click </w:t>
      </w:r>
      <w:r w:rsidRPr="00617F76">
        <w:rPr>
          <w:b/>
          <w:bCs/>
          <w:sz w:val="24"/>
          <w:szCs w:val="24"/>
        </w:rPr>
        <w:t>Apply</w:t>
      </w:r>
      <w:r w:rsidRPr="0071132F">
        <w:rPr>
          <w:sz w:val="24"/>
          <w:szCs w:val="24"/>
        </w:rPr>
        <w:t xml:space="preserve">, a </w:t>
      </w:r>
      <w:r w:rsidRPr="00617F76">
        <w:rPr>
          <w:b/>
          <w:bCs/>
          <w:sz w:val="24"/>
          <w:szCs w:val="24"/>
        </w:rPr>
        <w:t>Confirm Save</w:t>
      </w:r>
      <w:r w:rsidRPr="0071132F">
        <w:rPr>
          <w:sz w:val="24"/>
          <w:szCs w:val="24"/>
        </w:rPr>
        <w:t xml:space="preserve"> window will display</w:t>
      </w:r>
      <w:r>
        <w:rPr>
          <w:sz w:val="24"/>
          <w:szCs w:val="24"/>
        </w:rPr>
        <w:t xml:space="preserve">.  </w:t>
      </w:r>
      <w:r w:rsidRPr="0071132F">
        <w:rPr>
          <w:sz w:val="24"/>
          <w:szCs w:val="24"/>
        </w:rPr>
        <w:t>This window is warning you that changing a program</w:t>
      </w:r>
      <w:r>
        <w:rPr>
          <w:sz w:val="24"/>
          <w:szCs w:val="24"/>
        </w:rPr>
        <w:t xml:space="preserve"> </w:t>
      </w:r>
      <w:r w:rsidRPr="0071132F">
        <w:rPr>
          <w:sz w:val="24"/>
          <w:szCs w:val="24"/>
        </w:rPr>
        <w:t xml:space="preserve">order after it is </w:t>
      </w:r>
      <w:r w:rsidR="00617F76">
        <w:rPr>
          <w:sz w:val="24"/>
          <w:szCs w:val="24"/>
        </w:rPr>
        <w:t>in</w:t>
      </w:r>
      <w:r w:rsidRPr="0071132F">
        <w:rPr>
          <w:sz w:val="24"/>
          <w:szCs w:val="24"/>
        </w:rPr>
        <w:t xml:space="preserve"> use can affect existing forecast runs</w:t>
      </w:r>
      <w:r>
        <w:rPr>
          <w:sz w:val="24"/>
          <w:szCs w:val="24"/>
        </w:rPr>
        <w:t>.</w:t>
      </w:r>
    </w:p>
    <w:p w14:paraId="53110E1B" w14:textId="3559AECF" w:rsidR="00876E9D" w:rsidRPr="00617F76" w:rsidRDefault="0071132F" w:rsidP="00617F76">
      <w:pPr>
        <w:pStyle w:val="ListParagraph"/>
        <w:numPr>
          <w:ilvl w:val="0"/>
          <w:numId w:val="15"/>
        </w:numPr>
        <w:rPr>
          <w:sz w:val="24"/>
          <w:szCs w:val="24"/>
        </w:rPr>
      </w:pPr>
      <w:r w:rsidRPr="0071132F">
        <w:rPr>
          <w:sz w:val="24"/>
          <w:szCs w:val="24"/>
        </w:rPr>
        <w:t xml:space="preserve">Click </w:t>
      </w:r>
      <w:r w:rsidRPr="00617F76">
        <w:rPr>
          <w:b/>
          <w:bCs/>
          <w:sz w:val="24"/>
          <w:szCs w:val="24"/>
        </w:rPr>
        <w:t>Yes</w:t>
      </w:r>
      <w:r w:rsidRPr="0071132F">
        <w:rPr>
          <w:sz w:val="24"/>
          <w:szCs w:val="24"/>
        </w:rPr>
        <w:t xml:space="preserve">, the </w:t>
      </w:r>
      <w:r w:rsidRPr="00617F76">
        <w:rPr>
          <w:b/>
          <w:bCs/>
          <w:sz w:val="24"/>
          <w:szCs w:val="24"/>
        </w:rPr>
        <w:t>Confirm Save</w:t>
      </w:r>
      <w:r w:rsidRPr="0071132F">
        <w:rPr>
          <w:sz w:val="24"/>
          <w:szCs w:val="24"/>
        </w:rPr>
        <w:t xml:space="preserve"> window will close</w:t>
      </w:r>
      <w:r>
        <w:rPr>
          <w:sz w:val="24"/>
          <w:szCs w:val="24"/>
        </w:rPr>
        <w:t xml:space="preserve">.  </w:t>
      </w:r>
      <w:r w:rsidRPr="0071132F">
        <w:rPr>
          <w:sz w:val="24"/>
          <w:szCs w:val="24"/>
        </w:rPr>
        <w:t>You now have added a s</w:t>
      </w:r>
      <w:r w:rsidR="00617F76">
        <w:rPr>
          <w:sz w:val="24"/>
          <w:szCs w:val="24"/>
        </w:rPr>
        <w:t xml:space="preserve">cripting </w:t>
      </w:r>
      <w:r w:rsidRPr="0071132F">
        <w:rPr>
          <w:sz w:val="24"/>
          <w:szCs w:val="24"/>
        </w:rPr>
        <w:t>to the program</w:t>
      </w:r>
      <w:r w:rsidR="00617F76">
        <w:rPr>
          <w:sz w:val="24"/>
          <w:szCs w:val="24"/>
        </w:rPr>
        <w:t xml:space="preserve"> order</w:t>
      </w:r>
      <w:r>
        <w:rPr>
          <w:sz w:val="24"/>
          <w:szCs w:val="24"/>
        </w:rPr>
        <w:t>.</w:t>
      </w:r>
    </w:p>
    <w:p w14:paraId="7DCD4214" w14:textId="4F3A2440" w:rsidR="00876E9D" w:rsidRDefault="00876E9D" w:rsidP="00876E9D">
      <w:pPr>
        <w:rPr>
          <w:sz w:val="24"/>
          <w:szCs w:val="24"/>
        </w:rPr>
      </w:pPr>
    </w:p>
    <w:p w14:paraId="048D7D86" w14:textId="3AFA378E" w:rsidR="00876E9D" w:rsidRDefault="00876E9D" w:rsidP="00876E9D">
      <w:pPr>
        <w:rPr>
          <w:sz w:val="24"/>
          <w:szCs w:val="24"/>
        </w:rPr>
      </w:pPr>
      <w:r>
        <w:rPr>
          <w:b/>
          <w:bCs/>
          <w:sz w:val="24"/>
          <w:szCs w:val="24"/>
        </w:rPr>
        <w:t>Create a Scripting Program</w:t>
      </w:r>
    </w:p>
    <w:p w14:paraId="264AB10F" w14:textId="6A5E376A" w:rsidR="00617F76" w:rsidRPr="00E7112E" w:rsidRDefault="00617F76" w:rsidP="00617F76">
      <w:pPr>
        <w:pStyle w:val="ListParagraph"/>
        <w:numPr>
          <w:ilvl w:val="0"/>
          <w:numId w:val="16"/>
        </w:numPr>
        <w:rPr>
          <w:sz w:val="24"/>
          <w:szCs w:val="24"/>
        </w:rPr>
      </w:pPr>
      <w:r w:rsidRPr="00E7112E">
        <w:rPr>
          <w:sz w:val="24"/>
          <w:szCs w:val="24"/>
        </w:rPr>
        <w:t xml:space="preserve">On the </w:t>
      </w:r>
      <w:r w:rsidRPr="00E7112E">
        <w:rPr>
          <w:b/>
          <w:bCs/>
          <w:sz w:val="24"/>
          <w:szCs w:val="24"/>
        </w:rPr>
        <w:t xml:space="preserve">Setup </w:t>
      </w:r>
      <w:r w:rsidRPr="00E7112E">
        <w:rPr>
          <w:sz w:val="24"/>
          <w:szCs w:val="24"/>
        </w:rPr>
        <w:t xml:space="preserve"> tab and from the </w:t>
      </w:r>
      <w:r w:rsidRPr="00E7112E">
        <w:rPr>
          <w:b/>
          <w:bCs/>
          <w:sz w:val="24"/>
          <w:szCs w:val="24"/>
        </w:rPr>
        <w:t>Watershed Tree</w:t>
      </w:r>
      <w:r w:rsidRPr="00E7112E">
        <w:rPr>
          <w:sz w:val="24"/>
          <w:szCs w:val="24"/>
        </w:rPr>
        <w:t xml:space="preserve">, right-click </w:t>
      </w:r>
      <w:r w:rsidRPr="00E7112E">
        <w:rPr>
          <w:b/>
          <w:bCs/>
          <w:sz w:val="24"/>
          <w:szCs w:val="24"/>
        </w:rPr>
        <w:t>Scripting</w:t>
      </w:r>
    </w:p>
    <w:p w14:paraId="29E32391" w14:textId="47332ACC" w:rsidR="00617F76" w:rsidRPr="00E7112E" w:rsidRDefault="00617F76" w:rsidP="00617F76">
      <w:pPr>
        <w:pStyle w:val="ListParagraph"/>
        <w:numPr>
          <w:ilvl w:val="0"/>
          <w:numId w:val="16"/>
        </w:numPr>
        <w:rPr>
          <w:sz w:val="24"/>
          <w:szCs w:val="24"/>
        </w:rPr>
      </w:pPr>
      <w:r w:rsidRPr="00E7112E">
        <w:rPr>
          <w:sz w:val="24"/>
          <w:szCs w:val="24"/>
        </w:rPr>
        <w:t>From the shortcut menu, click New. The Create New Scripting Program dialog opens</w:t>
      </w:r>
    </w:p>
    <w:p w14:paraId="10FDBE83" w14:textId="5611AF87" w:rsidR="00617F76" w:rsidRPr="00E7112E" w:rsidRDefault="00617F76" w:rsidP="00617F76">
      <w:pPr>
        <w:pStyle w:val="ListParagraph"/>
        <w:numPr>
          <w:ilvl w:val="0"/>
          <w:numId w:val="16"/>
        </w:numPr>
        <w:rPr>
          <w:sz w:val="24"/>
          <w:szCs w:val="24"/>
        </w:rPr>
      </w:pPr>
      <w:r w:rsidRPr="00E7112E">
        <w:rPr>
          <w:sz w:val="24"/>
          <w:szCs w:val="24"/>
        </w:rPr>
        <w:t xml:space="preserve">Enter the name of the script, </w:t>
      </w:r>
      <w:r w:rsidRPr="00E7112E">
        <w:rPr>
          <w:b/>
          <w:bCs/>
          <w:sz w:val="24"/>
          <w:szCs w:val="24"/>
        </w:rPr>
        <w:t>Post Processing</w:t>
      </w:r>
    </w:p>
    <w:p w14:paraId="7F87C147" w14:textId="0D1B9778" w:rsidR="00E7112E" w:rsidRPr="00E7112E" w:rsidRDefault="00E7112E" w:rsidP="00617F76">
      <w:pPr>
        <w:pStyle w:val="ListParagraph"/>
        <w:numPr>
          <w:ilvl w:val="0"/>
          <w:numId w:val="16"/>
        </w:numPr>
        <w:rPr>
          <w:sz w:val="24"/>
          <w:szCs w:val="24"/>
        </w:rPr>
      </w:pPr>
      <w:r w:rsidRPr="00E7112E">
        <w:rPr>
          <w:sz w:val="24"/>
          <w:szCs w:val="24"/>
        </w:rPr>
        <w:t xml:space="preserve">Enter a description in the </w:t>
      </w:r>
      <w:r w:rsidRPr="00E7112E">
        <w:rPr>
          <w:b/>
          <w:bCs/>
          <w:sz w:val="24"/>
          <w:szCs w:val="24"/>
        </w:rPr>
        <w:t>Description</w:t>
      </w:r>
      <w:r w:rsidRPr="00E7112E">
        <w:rPr>
          <w:sz w:val="24"/>
          <w:szCs w:val="24"/>
        </w:rPr>
        <w:t xml:space="preserve"> box (optional)</w:t>
      </w:r>
    </w:p>
    <w:p w14:paraId="768E80A0" w14:textId="65A20830" w:rsidR="00E7112E" w:rsidRDefault="00E7112E" w:rsidP="00617F76">
      <w:pPr>
        <w:pStyle w:val="ListParagraph"/>
        <w:numPr>
          <w:ilvl w:val="0"/>
          <w:numId w:val="16"/>
        </w:numPr>
        <w:rPr>
          <w:sz w:val="24"/>
          <w:szCs w:val="24"/>
        </w:rPr>
      </w:pPr>
      <w:r w:rsidRPr="00E7112E">
        <w:rPr>
          <w:sz w:val="24"/>
          <w:szCs w:val="24"/>
        </w:rPr>
        <w:t xml:space="preserve">Click </w:t>
      </w:r>
      <w:r w:rsidRPr="00E7112E">
        <w:rPr>
          <w:b/>
          <w:bCs/>
          <w:sz w:val="24"/>
          <w:szCs w:val="24"/>
        </w:rPr>
        <w:t>OK</w:t>
      </w:r>
      <w:r w:rsidRPr="00E7112E">
        <w:rPr>
          <w:sz w:val="24"/>
          <w:szCs w:val="24"/>
        </w:rPr>
        <w:t xml:space="preserve"> and the </w:t>
      </w:r>
      <w:r w:rsidRPr="00E7112E">
        <w:rPr>
          <w:b/>
          <w:bCs/>
          <w:sz w:val="24"/>
          <w:szCs w:val="24"/>
        </w:rPr>
        <w:t xml:space="preserve">Scripting Program </w:t>
      </w:r>
      <w:r w:rsidRPr="00E7112E">
        <w:rPr>
          <w:sz w:val="24"/>
          <w:szCs w:val="24"/>
        </w:rPr>
        <w:t>dialog opens</w:t>
      </w:r>
    </w:p>
    <w:p w14:paraId="1420FCDF" w14:textId="796AEF80" w:rsidR="00E7112E" w:rsidRPr="00E7112E" w:rsidRDefault="00E7112E" w:rsidP="00617F76">
      <w:pPr>
        <w:pStyle w:val="ListParagraph"/>
        <w:numPr>
          <w:ilvl w:val="0"/>
          <w:numId w:val="16"/>
        </w:numPr>
        <w:rPr>
          <w:sz w:val="24"/>
          <w:szCs w:val="24"/>
        </w:rPr>
      </w:pPr>
      <w:r>
        <w:rPr>
          <w:sz w:val="24"/>
          <w:szCs w:val="24"/>
        </w:rPr>
        <w:t xml:space="preserve">In the </w:t>
      </w:r>
      <w:r>
        <w:rPr>
          <w:b/>
          <w:bCs/>
          <w:sz w:val="24"/>
          <w:szCs w:val="24"/>
        </w:rPr>
        <w:t xml:space="preserve">Scripting Program </w:t>
      </w:r>
      <w:r>
        <w:rPr>
          <w:sz w:val="24"/>
          <w:szCs w:val="24"/>
        </w:rPr>
        <w:t xml:space="preserve">dialog, specify the script in the </w:t>
      </w:r>
      <w:r>
        <w:rPr>
          <w:b/>
          <w:bCs/>
          <w:sz w:val="24"/>
          <w:szCs w:val="24"/>
        </w:rPr>
        <w:t xml:space="preserve">Jython Script </w:t>
      </w:r>
      <w:r>
        <w:rPr>
          <w:sz w:val="24"/>
          <w:szCs w:val="24"/>
        </w:rPr>
        <w:t>box with the fully qualified path and script name, or use the ellipsis to open a browser to locate and select the script</w:t>
      </w:r>
    </w:p>
    <w:p w14:paraId="4E44E021" w14:textId="41AB0C2E" w:rsidR="00876E9D" w:rsidRPr="00E7112E" w:rsidRDefault="00A16EAB" w:rsidP="00876E9D">
      <w:pPr>
        <w:pStyle w:val="ListParagraph"/>
        <w:numPr>
          <w:ilvl w:val="0"/>
          <w:numId w:val="16"/>
        </w:numPr>
        <w:rPr>
          <w:sz w:val="24"/>
          <w:szCs w:val="24"/>
        </w:rPr>
      </w:pPr>
      <w:r>
        <w:rPr>
          <w:sz w:val="24"/>
          <w:szCs w:val="24"/>
        </w:rPr>
        <w:t xml:space="preserve">Click </w:t>
      </w:r>
      <w:r>
        <w:rPr>
          <w:b/>
          <w:bCs/>
          <w:sz w:val="24"/>
          <w:szCs w:val="24"/>
        </w:rPr>
        <w:t>Apply</w:t>
      </w:r>
      <w:r>
        <w:rPr>
          <w:b/>
          <w:bCs/>
        </w:rPr>
        <w:t xml:space="preserve"> </w:t>
      </w:r>
      <w:r>
        <w:t xml:space="preserve"> and </w:t>
      </w:r>
      <w:r>
        <w:rPr>
          <w:b/>
          <w:bCs/>
        </w:rPr>
        <w:t>OK</w:t>
      </w:r>
    </w:p>
    <w:p w14:paraId="2F74E0E3" w14:textId="63AF914A" w:rsidR="00876E9D" w:rsidRDefault="00876E9D" w:rsidP="00876E9D">
      <w:pPr>
        <w:rPr>
          <w:sz w:val="24"/>
          <w:szCs w:val="24"/>
        </w:rPr>
      </w:pPr>
    </w:p>
    <w:p w14:paraId="6165AEF4" w14:textId="68140457" w:rsidR="00876E9D" w:rsidRDefault="00876E9D" w:rsidP="00876E9D">
      <w:pPr>
        <w:rPr>
          <w:sz w:val="24"/>
          <w:szCs w:val="24"/>
        </w:rPr>
      </w:pPr>
      <w:r>
        <w:rPr>
          <w:b/>
          <w:bCs/>
          <w:sz w:val="24"/>
          <w:szCs w:val="24"/>
        </w:rPr>
        <w:t>Run Forecast</w:t>
      </w:r>
    </w:p>
    <w:p w14:paraId="6667DC23" w14:textId="25F53D5E" w:rsidR="00876E9D" w:rsidRDefault="00876E9D" w:rsidP="00876E9D">
      <w:pPr>
        <w:pStyle w:val="ListParagraph"/>
        <w:numPr>
          <w:ilvl w:val="0"/>
          <w:numId w:val="17"/>
        </w:numPr>
        <w:rPr>
          <w:sz w:val="24"/>
          <w:szCs w:val="24"/>
        </w:rPr>
      </w:pPr>
      <w:r>
        <w:rPr>
          <w:sz w:val="24"/>
          <w:szCs w:val="24"/>
        </w:rPr>
        <w:lastRenderedPageBreak/>
        <w:t>Create a forecast</w:t>
      </w:r>
    </w:p>
    <w:p w14:paraId="4C401218" w14:textId="75452FF9" w:rsidR="00876E9D" w:rsidRDefault="00876E9D" w:rsidP="00876E9D">
      <w:pPr>
        <w:pStyle w:val="ListParagraph"/>
        <w:numPr>
          <w:ilvl w:val="0"/>
          <w:numId w:val="17"/>
        </w:numPr>
        <w:rPr>
          <w:sz w:val="24"/>
          <w:szCs w:val="24"/>
        </w:rPr>
      </w:pPr>
      <w:r>
        <w:rPr>
          <w:sz w:val="24"/>
          <w:szCs w:val="24"/>
        </w:rPr>
        <w:t>Run forecast through Post Processing</w:t>
      </w:r>
    </w:p>
    <w:p w14:paraId="7A4E5B44" w14:textId="37341CBA" w:rsidR="00917B60" w:rsidRDefault="00917B60" w:rsidP="00917B60">
      <w:pPr>
        <w:rPr>
          <w:sz w:val="24"/>
          <w:szCs w:val="24"/>
        </w:rPr>
      </w:pPr>
    </w:p>
    <w:p w14:paraId="653EDCF1" w14:textId="31EF745C" w:rsidR="00917B60" w:rsidRDefault="00917B60" w:rsidP="00917B60">
      <w:pPr>
        <w:rPr>
          <w:sz w:val="24"/>
          <w:szCs w:val="24"/>
        </w:rPr>
      </w:pPr>
      <w:r>
        <w:rPr>
          <w:b/>
          <w:bCs/>
          <w:sz w:val="24"/>
          <w:szCs w:val="24"/>
        </w:rPr>
        <w:t>Excel Power Query</w:t>
      </w:r>
    </w:p>
    <w:p w14:paraId="6B4A3589" w14:textId="77777777" w:rsidR="00917B60" w:rsidRDefault="00917B60" w:rsidP="00917B60">
      <w:pPr>
        <w:pStyle w:val="ListParagraph"/>
        <w:numPr>
          <w:ilvl w:val="0"/>
          <w:numId w:val="18"/>
        </w:numPr>
        <w:rPr>
          <w:sz w:val="24"/>
          <w:szCs w:val="24"/>
        </w:rPr>
      </w:pPr>
      <w:r>
        <w:rPr>
          <w:sz w:val="24"/>
          <w:szCs w:val="24"/>
        </w:rPr>
        <w:t>Query and Connection</w:t>
      </w:r>
    </w:p>
    <w:p w14:paraId="4A4FC610" w14:textId="0B879420" w:rsidR="00917B60" w:rsidRDefault="00917B60" w:rsidP="00917B60">
      <w:pPr>
        <w:pStyle w:val="ListParagraph"/>
        <w:numPr>
          <w:ilvl w:val="1"/>
          <w:numId w:val="18"/>
        </w:numPr>
        <w:rPr>
          <w:sz w:val="24"/>
          <w:szCs w:val="24"/>
        </w:rPr>
      </w:pPr>
      <w:r>
        <w:rPr>
          <w:sz w:val="24"/>
          <w:szCs w:val="24"/>
        </w:rPr>
        <w:t>Data | From Text/CSV</w:t>
      </w:r>
    </w:p>
    <w:p w14:paraId="232EF626" w14:textId="5577D3CB" w:rsidR="00917B60" w:rsidRDefault="00917B60" w:rsidP="00917B60">
      <w:pPr>
        <w:pStyle w:val="ListParagraph"/>
        <w:numPr>
          <w:ilvl w:val="1"/>
          <w:numId w:val="18"/>
        </w:numPr>
        <w:rPr>
          <w:sz w:val="24"/>
          <w:szCs w:val="24"/>
        </w:rPr>
      </w:pPr>
      <w:r>
        <w:rPr>
          <w:sz w:val="24"/>
          <w:szCs w:val="24"/>
        </w:rPr>
        <w:t>Transform Data Type to datetime</w:t>
      </w:r>
    </w:p>
    <w:p w14:paraId="7104E58A" w14:textId="4E28942D" w:rsidR="00917B60" w:rsidRDefault="00917B60" w:rsidP="00917B60">
      <w:pPr>
        <w:pStyle w:val="ListParagraph"/>
        <w:numPr>
          <w:ilvl w:val="1"/>
          <w:numId w:val="18"/>
        </w:numPr>
        <w:rPr>
          <w:sz w:val="24"/>
          <w:szCs w:val="24"/>
        </w:rPr>
      </w:pPr>
      <w:r>
        <w:rPr>
          <w:sz w:val="24"/>
          <w:szCs w:val="24"/>
        </w:rPr>
        <w:t>Sort Date Ascending</w:t>
      </w:r>
    </w:p>
    <w:p w14:paraId="10D06D76" w14:textId="74CF3165" w:rsidR="00917B60" w:rsidRDefault="00917B60" w:rsidP="00917B60">
      <w:pPr>
        <w:pStyle w:val="ListParagraph"/>
        <w:numPr>
          <w:ilvl w:val="0"/>
          <w:numId w:val="18"/>
        </w:numPr>
        <w:rPr>
          <w:sz w:val="24"/>
          <w:szCs w:val="24"/>
        </w:rPr>
      </w:pPr>
      <w:r>
        <w:rPr>
          <w:sz w:val="24"/>
          <w:szCs w:val="24"/>
        </w:rPr>
        <w:t>New Blank Query</w:t>
      </w:r>
    </w:p>
    <w:p w14:paraId="4BA6D5BE" w14:textId="0F12E394" w:rsidR="00917B60" w:rsidRDefault="00917B60" w:rsidP="00917B60">
      <w:pPr>
        <w:pStyle w:val="ListParagraph"/>
        <w:numPr>
          <w:ilvl w:val="1"/>
          <w:numId w:val="18"/>
        </w:numPr>
        <w:rPr>
          <w:sz w:val="24"/>
          <w:szCs w:val="24"/>
        </w:rPr>
      </w:pPr>
      <w:r>
        <w:rPr>
          <w:sz w:val="24"/>
          <w:szCs w:val="24"/>
        </w:rPr>
        <w:t>Right-click under Queries</w:t>
      </w:r>
    </w:p>
    <w:p w14:paraId="62B160EE" w14:textId="59A4C922" w:rsidR="00917B60" w:rsidRDefault="00917B60" w:rsidP="00917B60">
      <w:pPr>
        <w:pStyle w:val="ListParagraph"/>
        <w:numPr>
          <w:ilvl w:val="1"/>
          <w:numId w:val="18"/>
        </w:numPr>
        <w:rPr>
          <w:sz w:val="24"/>
          <w:szCs w:val="24"/>
        </w:rPr>
      </w:pPr>
      <w:r>
        <w:rPr>
          <w:sz w:val="24"/>
          <w:szCs w:val="24"/>
        </w:rPr>
        <w:t>New Query | Other Sources | Blank Query</w:t>
      </w:r>
    </w:p>
    <w:p w14:paraId="21C508F3" w14:textId="4D35411A" w:rsidR="00917B60" w:rsidRDefault="00917B60" w:rsidP="00917B60">
      <w:pPr>
        <w:pStyle w:val="ListParagraph"/>
        <w:numPr>
          <w:ilvl w:val="1"/>
          <w:numId w:val="18"/>
        </w:numPr>
        <w:rPr>
          <w:sz w:val="24"/>
          <w:szCs w:val="24"/>
        </w:rPr>
      </w:pPr>
      <w:r>
        <w:rPr>
          <w:sz w:val="24"/>
          <w:szCs w:val="24"/>
        </w:rPr>
        <w:t>Select Applied Steps | Source</w:t>
      </w:r>
    </w:p>
    <w:p w14:paraId="0F0F6AC0" w14:textId="1A416201" w:rsidR="00917B60" w:rsidRDefault="00917B60" w:rsidP="00917B60">
      <w:pPr>
        <w:pStyle w:val="ListParagraph"/>
        <w:numPr>
          <w:ilvl w:val="1"/>
          <w:numId w:val="18"/>
        </w:numPr>
        <w:rPr>
          <w:sz w:val="24"/>
          <w:szCs w:val="24"/>
        </w:rPr>
      </w:pPr>
      <w:r>
        <w:rPr>
          <w:sz w:val="24"/>
          <w:szCs w:val="24"/>
        </w:rPr>
        <w:t xml:space="preserve">Add </w:t>
      </w:r>
      <w:proofErr w:type="spellStart"/>
      <w:r w:rsidRPr="00917B60">
        <w:rPr>
          <w:sz w:val="24"/>
          <w:szCs w:val="24"/>
        </w:rPr>
        <w:t>Table.Profile</w:t>
      </w:r>
      <w:proofErr w:type="spellEnd"/>
      <w:r w:rsidRPr="00917B60">
        <w:rPr>
          <w:sz w:val="24"/>
          <w:szCs w:val="24"/>
        </w:rPr>
        <w:t>(</w:t>
      </w:r>
      <w:r>
        <w:rPr>
          <w:sz w:val="24"/>
          <w:szCs w:val="24"/>
        </w:rPr>
        <w:t>Query Name</w:t>
      </w:r>
      <w:r w:rsidRPr="00917B60">
        <w:rPr>
          <w:sz w:val="24"/>
          <w:szCs w:val="24"/>
        </w:rPr>
        <w:t>)</w:t>
      </w:r>
    </w:p>
    <w:p w14:paraId="595982C0" w14:textId="4058C52C" w:rsidR="00917B60" w:rsidRDefault="00F3455E" w:rsidP="00F3455E">
      <w:pPr>
        <w:pStyle w:val="ListParagraph"/>
        <w:numPr>
          <w:ilvl w:val="1"/>
          <w:numId w:val="18"/>
        </w:numPr>
        <w:rPr>
          <w:sz w:val="24"/>
          <w:szCs w:val="24"/>
        </w:rPr>
      </w:pPr>
      <w:r>
        <w:rPr>
          <w:sz w:val="24"/>
          <w:szCs w:val="24"/>
        </w:rPr>
        <w:t>Close and Load</w:t>
      </w:r>
    </w:p>
    <w:p w14:paraId="2890FEB4" w14:textId="6FE333DC" w:rsidR="00D50B5E" w:rsidRDefault="00D50B5E" w:rsidP="00D50B5E">
      <w:pPr>
        <w:pStyle w:val="ListParagraph"/>
        <w:numPr>
          <w:ilvl w:val="0"/>
          <w:numId w:val="18"/>
        </w:numPr>
        <w:rPr>
          <w:sz w:val="24"/>
          <w:szCs w:val="24"/>
        </w:rPr>
      </w:pPr>
      <w:r>
        <w:rPr>
          <w:sz w:val="24"/>
          <w:szCs w:val="24"/>
        </w:rPr>
        <w:t>Charting</w:t>
      </w:r>
    </w:p>
    <w:p w14:paraId="7A496DE3" w14:textId="5C6F8AEE" w:rsidR="00D50B5E" w:rsidRDefault="00D50B5E" w:rsidP="00D50B5E">
      <w:pPr>
        <w:pStyle w:val="ListParagraph"/>
        <w:numPr>
          <w:ilvl w:val="1"/>
          <w:numId w:val="18"/>
        </w:numPr>
        <w:rPr>
          <w:sz w:val="24"/>
          <w:szCs w:val="24"/>
        </w:rPr>
      </w:pPr>
      <w:r>
        <w:rPr>
          <w:sz w:val="24"/>
          <w:szCs w:val="24"/>
        </w:rPr>
        <w:t>Hold down Control key selecting Date and data columns to plot</w:t>
      </w:r>
    </w:p>
    <w:p w14:paraId="3E31C672" w14:textId="46E09E36" w:rsidR="00D50B5E" w:rsidRDefault="00D50B5E" w:rsidP="00D50B5E">
      <w:pPr>
        <w:pStyle w:val="ListParagraph"/>
        <w:numPr>
          <w:ilvl w:val="1"/>
          <w:numId w:val="18"/>
        </w:numPr>
        <w:rPr>
          <w:sz w:val="24"/>
          <w:szCs w:val="24"/>
        </w:rPr>
      </w:pPr>
      <w:r>
        <w:rPr>
          <w:sz w:val="24"/>
          <w:szCs w:val="24"/>
        </w:rPr>
        <w:t>Insert | Scatter with straight lines</w:t>
      </w:r>
    </w:p>
    <w:p w14:paraId="3C1807BD" w14:textId="193E176B" w:rsidR="00D50B5E" w:rsidRDefault="00D50B5E" w:rsidP="000B75C4">
      <w:pPr>
        <w:pStyle w:val="ListParagraph"/>
        <w:numPr>
          <w:ilvl w:val="1"/>
          <w:numId w:val="18"/>
        </w:numPr>
        <w:rPr>
          <w:sz w:val="24"/>
          <w:szCs w:val="24"/>
        </w:rPr>
      </w:pPr>
      <w:r>
        <w:rPr>
          <w:sz w:val="24"/>
          <w:szCs w:val="24"/>
        </w:rPr>
        <w:t>Right-click chart area | Move Chart | New Sheet</w:t>
      </w:r>
    </w:p>
    <w:p w14:paraId="7E1512FF" w14:textId="4966F6EC" w:rsidR="00C02CCE" w:rsidRDefault="00C02CCE" w:rsidP="00C02CCE">
      <w:pPr>
        <w:rPr>
          <w:sz w:val="24"/>
          <w:szCs w:val="24"/>
        </w:rPr>
      </w:pPr>
    </w:p>
    <w:p w14:paraId="0E1BAAEE" w14:textId="56793537" w:rsidR="00C02CCE" w:rsidRPr="00C02CCE" w:rsidRDefault="00C02CCE" w:rsidP="00C02CCE">
      <w:pPr>
        <w:rPr>
          <w:sz w:val="24"/>
          <w:szCs w:val="24"/>
        </w:rPr>
      </w:pPr>
      <w:r>
        <w:rPr>
          <w:sz w:val="24"/>
          <w:szCs w:val="24"/>
        </w:rPr>
        <w:t xml:space="preserve"> </w:t>
      </w:r>
    </w:p>
    <w:sectPr w:rsidR="00C02CCE" w:rsidRPr="00C02C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rbenz, Benjamin CIV (USA)" w:date="2022-11-15T13:44:00Z" w:initials="SBC(">
    <w:p w14:paraId="74829A83" w14:textId="2D37FDED" w:rsidR="00C56AB1" w:rsidRDefault="00C56AB1">
      <w:pPr>
        <w:pStyle w:val="CommentText"/>
      </w:pPr>
      <w:r>
        <w:rPr>
          <w:rStyle w:val="CommentReference"/>
        </w:rPr>
        <w:annotationRef/>
      </w:r>
      <w:r>
        <w:t xml:space="preserve">CWMS was not </w:t>
      </w:r>
      <w:proofErr w:type="gramStart"/>
      <w:r>
        <w:t>Pre-appended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829A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62A" w16cex:dateUtc="2022-11-15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829A83" w16cid:durableId="271E1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505"/>
    <w:multiLevelType w:val="hybridMultilevel"/>
    <w:tmpl w:val="762E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14C4"/>
    <w:multiLevelType w:val="hybridMultilevel"/>
    <w:tmpl w:val="F5F8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46838"/>
    <w:multiLevelType w:val="hybridMultilevel"/>
    <w:tmpl w:val="EFD0A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F475F"/>
    <w:multiLevelType w:val="hybridMultilevel"/>
    <w:tmpl w:val="B300B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B48E1"/>
    <w:multiLevelType w:val="hybridMultilevel"/>
    <w:tmpl w:val="3AE8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B6FF6"/>
    <w:multiLevelType w:val="hybridMultilevel"/>
    <w:tmpl w:val="195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21BDA"/>
    <w:multiLevelType w:val="hybridMultilevel"/>
    <w:tmpl w:val="5B5A2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16159"/>
    <w:multiLevelType w:val="hybridMultilevel"/>
    <w:tmpl w:val="D7F67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F46E8"/>
    <w:multiLevelType w:val="hybridMultilevel"/>
    <w:tmpl w:val="84FAFB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26A5E"/>
    <w:multiLevelType w:val="hybridMultilevel"/>
    <w:tmpl w:val="D9D0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960BE"/>
    <w:multiLevelType w:val="hybridMultilevel"/>
    <w:tmpl w:val="6CDE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12CF8"/>
    <w:multiLevelType w:val="hybridMultilevel"/>
    <w:tmpl w:val="1F9C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35C2C"/>
    <w:multiLevelType w:val="hybridMultilevel"/>
    <w:tmpl w:val="914C8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178C7"/>
    <w:multiLevelType w:val="hybridMultilevel"/>
    <w:tmpl w:val="8FBC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D493F"/>
    <w:multiLevelType w:val="hybridMultilevel"/>
    <w:tmpl w:val="84FAF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D2A2A"/>
    <w:multiLevelType w:val="hybridMultilevel"/>
    <w:tmpl w:val="91B69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AA47C0"/>
    <w:multiLevelType w:val="hybridMultilevel"/>
    <w:tmpl w:val="BE984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C7FEA"/>
    <w:multiLevelType w:val="hybridMultilevel"/>
    <w:tmpl w:val="FD9A8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11"/>
  </w:num>
  <w:num w:numId="5">
    <w:abstractNumId w:val="0"/>
  </w:num>
  <w:num w:numId="6">
    <w:abstractNumId w:val="3"/>
  </w:num>
  <w:num w:numId="7">
    <w:abstractNumId w:val="14"/>
  </w:num>
  <w:num w:numId="8">
    <w:abstractNumId w:val="4"/>
  </w:num>
  <w:num w:numId="9">
    <w:abstractNumId w:val="8"/>
  </w:num>
  <w:num w:numId="10">
    <w:abstractNumId w:val="2"/>
  </w:num>
  <w:num w:numId="11">
    <w:abstractNumId w:val="12"/>
  </w:num>
  <w:num w:numId="12">
    <w:abstractNumId w:val="17"/>
  </w:num>
  <w:num w:numId="13">
    <w:abstractNumId w:val="6"/>
  </w:num>
  <w:num w:numId="14">
    <w:abstractNumId w:val="1"/>
  </w:num>
  <w:num w:numId="15">
    <w:abstractNumId w:val="16"/>
  </w:num>
  <w:num w:numId="16">
    <w:abstractNumId w:val="5"/>
  </w:num>
  <w:num w:numId="17">
    <w:abstractNumId w:val="9"/>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rbenz, Benjamin CIV (USA)">
    <w15:presenceInfo w15:providerId="AD" w15:userId="S::Benjamin.W.Sterbenz@usace.army.mil::99164ff0-e187-40f5-bfbc-cd6073b80b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3A"/>
    <w:rsid w:val="00034831"/>
    <w:rsid w:val="00047E15"/>
    <w:rsid w:val="00063CBE"/>
    <w:rsid w:val="00066EA4"/>
    <w:rsid w:val="00077DB8"/>
    <w:rsid w:val="000841B8"/>
    <w:rsid w:val="000914C9"/>
    <w:rsid w:val="00092D64"/>
    <w:rsid w:val="000B2EEE"/>
    <w:rsid w:val="000B75C4"/>
    <w:rsid w:val="000C7191"/>
    <w:rsid w:val="000D0F9F"/>
    <w:rsid w:val="000F5AF2"/>
    <w:rsid w:val="00135311"/>
    <w:rsid w:val="00143405"/>
    <w:rsid w:val="001906C2"/>
    <w:rsid w:val="0019556F"/>
    <w:rsid w:val="001A7B4B"/>
    <w:rsid w:val="001C35BC"/>
    <w:rsid w:val="001F27ED"/>
    <w:rsid w:val="002047AC"/>
    <w:rsid w:val="0022711A"/>
    <w:rsid w:val="00234B13"/>
    <w:rsid w:val="0025319D"/>
    <w:rsid w:val="002927F1"/>
    <w:rsid w:val="00292A97"/>
    <w:rsid w:val="002C6D2E"/>
    <w:rsid w:val="002D62FE"/>
    <w:rsid w:val="002E64FD"/>
    <w:rsid w:val="002F02CD"/>
    <w:rsid w:val="00302E6A"/>
    <w:rsid w:val="0034265B"/>
    <w:rsid w:val="003A0DFF"/>
    <w:rsid w:val="003D1CBF"/>
    <w:rsid w:val="003E22AD"/>
    <w:rsid w:val="00403971"/>
    <w:rsid w:val="00412FFB"/>
    <w:rsid w:val="004221E8"/>
    <w:rsid w:val="004648E4"/>
    <w:rsid w:val="00484914"/>
    <w:rsid w:val="004A6C3A"/>
    <w:rsid w:val="004B1CDE"/>
    <w:rsid w:val="004D14C3"/>
    <w:rsid w:val="004F760F"/>
    <w:rsid w:val="00520573"/>
    <w:rsid w:val="00520912"/>
    <w:rsid w:val="00541188"/>
    <w:rsid w:val="005B5ACF"/>
    <w:rsid w:val="005E3F45"/>
    <w:rsid w:val="005F69C0"/>
    <w:rsid w:val="00605775"/>
    <w:rsid w:val="00617F76"/>
    <w:rsid w:val="00653F6B"/>
    <w:rsid w:val="006664F7"/>
    <w:rsid w:val="006A2E3D"/>
    <w:rsid w:val="006A79A6"/>
    <w:rsid w:val="006F4C00"/>
    <w:rsid w:val="0071132F"/>
    <w:rsid w:val="00714F0E"/>
    <w:rsid w:val="00717A88"/>
    <w:rsid w:val="00730BD7"/>
    <w:rsid w:val="00735882"/>
    <w:rsid w:val="00753491"/>
    <w:rsid w:val="00754A95"/>
    <w:rsid w:val="00771E1C"/>
    <w:rsid w:val="007E0038"/>
    <w:rsid w:val="007F2026"/>
    <w:rsid w:val="007F3DE8"/>
    <w:rsid w:val="00807E99"/>
    <w:rsid w:val="00846D97"/>
    <w:rsid w:val="00857617"/>
    <w:rsid w:val="00876D4F"/>
    <w:rsid w:val="00876E9D"/>
    <w:rsid w:val="00882CCF"/>
    <w:rsid w:val="00895EC6"/>
    <w:rsid w:val="008D086F"/>
    <w:rsid w:val="008E5086"/>
    <w:rsid w:val="00917B60"/>
    <w:rsid w:val="009360D0"/>
    <w:rsid w:val="00942B25"/>
    <w:rsid w:val="009C3994"/>
    <w:rsid w:val="009E2C1E"/>
    <w:rsid w:val="009F2212"/>
    <w:rsid w:val="009F6E7E"/>
    <w:rsid w:val="00A16A50"/>
    <w:rsid w:val="00A16EAB"/>
    <w:rsid w:val="00A50300"/>
    <w:rsid w:val="00AA39F5"/>
    <w:rsid w:val="00AC1237"/>
    <w:rsid w:val="00B0025D"/>
    <w:rsid w:val="00B153E8"/>
    <w:rsid w:val="00B24C63"/>
    <w:rsid w:val="00B36BBA"/>
    <w:rsid w:val="00B52585"/>
    <w:rsid w:val="00B81122"/>
    <w:rsid w:val="00B865C1"/>
    <w:rsid w:val="00BA243A"/>
    <w:rsid w:val="00BB7167"/>
    <w:rsid w:val="00BD78E0"/>
    <w:rsid w:val="00C02CCE"/>
    <w:rsid w:val="00C34438"/>
    <w:rsid w:val="00C560F9"/>
    <w:rsid w:val="00C56AB1"/>
    <w:rsid w:val="00C815F3"/>
    <w:rsid w:val="00C8447B"/>
    <w:rsid w:val="00C94E6D"/>
    <w:rsid w:val="00C95004"/>
    <w:rsid w:val="00C96A76"/>
    <w:rsid w:val="00CF5CF4"/>
    <w:rsid w:val="00D10263"/>
    <w:rsid w:val="00D50B5E"/>
    <w:rsid w:val="00D85155"/>
    <w:rsid w:val="00DB2622"/>
    <w:rsid w:val="00DD23E5"/>
    <w:rsid w:val="00DD340F"/>
    <w:rsid w:val="00DE5F7A"/>
    <w:rsid w:val="00E2080C"/>
    <w:rsid w:val="00E4019B"/>
    <w:rsid w:val="00E47970"/>
    <w:rsid w:val="00E6784A"/>
    <w:rsid w:val="00E7112E"/>
    <w:rsid w:val="00E94BFF"/>
    <w:rsid w:val="00EB3586"/>
    <w:rsid w:val="00EC0D7C"/>
    <w:rsid w:val="00EC2B09"/>
    <w:rsid w:val="00EC43D7"/>
    <w:rsid w:val="00EC646B"/>
    <w:rsid w:val="00EF4D27"/>
    <w:rsid w:val="00F1614A"/>
    <w:rsid w:val="00F3455E"/>
    <w:rsid w:val="00F415C6"/>
    <w:rsid w:val="00F52F7F"/>
    <w:rsid w:val="00F66B32"/>
    <w:rsid w:val="00F91E27"/>
    <w:rsid w:val="00FA416F"/>
    <w:rsid w:val="00FB1A9F"/>
    <w:rsid w:val="00FB2760"/>
    <w:rsid w:val="00FB3D1A"/>
    <w:rsid w:val="00FE2CDF"/>
    <w:rsid w:val="00FE7E89"/>
    <w:rsid w:val="00FF3B89"/>
    <w:rsid w:val="00FF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EEA7"/>
  <w15:chartTrackingRefBased/>
  <w15:docId w15:val="{4C7E0D07-03E6-48FC-B0B7-0F9AA639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3A"/>
    <w:pPr>
      <w:ind w:left="720"/>
      <w:contextualSpacing/>
    </w:pPr>
  </w:style>
  <w:style w:type="character" w:styleId="Hyperlink">
    <w:name w:val="Hyperlink"/>
    <w:basedOn w:val="DefaultParagraphFont"/>
    <w:uiPriority w:val="99"/>
    <w:unhideWhenUsed/>
    <w:rsid w:val="00F1614A"/>
    <w:rPr>
      <w:color w:val="0563C1" w:themeColor="hyperlink"/>
      <w:u w:val="single"/>
    </w:rPr>
  </w:style>
  <w:style w:type="character" w:styleId="UnresolvedMention">
    <w:name w:val="Unresolved Mention"/>
    <w:basedOn w:val="DefaultParagraphFont"/>
    <w:uiPriority w:val="99"/>
    <w:semiHidden/>
    <w:unhideWhenUsed/>
    <w:rsid w:val="00F1614A"/>
    <w:rPr>
      <w:color w:val="605E5C"/>
      <w:shd w:val="clear" w:color="auto" w:fill="E1DFDD"/>
    </w:rPr>
  </w:style>
  <w:style w:type="table" w:styleId="TableGrid">
    <w:name w:val="Table Grid"/>
    <w:basedOn w:val="TableNormal"/>
    <w:uiPriority w:val="39"/>
    <w:rsid w:val="00E67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C96A76"/>
    <w:rPr>
      <w:i/>
      <w:iCs/>
      <w:color w:val="4472C4" w:themeColor="accent1"/>
    </w:rPr>
  </w:style>
  <w:style w:type="character" w:styleId="CommentReference">
    <w:name w:val="annotation reference"/>
    <w:basedOn w:val="DefaultParagraphFont"/>
    <w:uiPriority w:val="99"/>
    <w:semiHidden/>
    <w:unhideWhenUsed/>
    <w:rsid w:val="00C56AB1"/>
    <w:rPr>
      <w:sz w:val="16"/>
      <w:szCs w:val="16"/>
    </w:rPr>
  </w:style>
  <w:style w:type="paragraph" w:styleId="CommentText">
    <w:name w:val="annotation text"/>
    <w:basedOn w:val="Normal"/>
    <w:link w:val="CommentTextChar"/>
    <w:uiPriority w:val="99"/>
    <w:semiHidden/>
    <w:unhideWhenUsed/>
    <w:rsid w:val="00C56AB1"/>
    <w:pPr>
      <w:spacing w:line="240" w:lineRule="auto"/>
    </w:pPr>
    <w:rPr>
      <w:sz w:val="20"/>
      <w:szCs w:val="20"/>
    </w:rPr>
  </w:style>
  <w:style w:type="character" w:customStyle="1" w:styleId="CommentTextChar">
    <w:name w:val="Comment Text Char"/>
    <w:basedOn w:val="DefaultParagraphFont"/>
    <w:link w:val="CommentText"/>
    <w:uiPriority w:val="99"/>
    <w:semiHidden/>
    <w:rsid w:val="00C56AB1"/>
    <w:rPr>
      <w:sz w:val="20"/>
      <w:szCs w:val="20"/>
    </w:rPr>
  </w:style>
  <w:style w:type="paragraph" w:styleId="CommentSubject">
    <w:name w:val="annotation subject"/>
    <w:basedOn w:val="CommentText"/>
    <w:next w:val="CommentText"/>
    <w:link w:val="CommentSubjectChar"/>
    <w:uiPriority w:val="99"/>
    <w:semiHidden/>
    <w:unhideWhenUsed/>
    <w:rsid w:val="00C56AB1"/>
    <w:rPr>
      <w:b/>
      <w:bCs/>
    </w:rPr>
  </w:style>
  <w:style w:type="character" w:customStyle="1" w:styleId="CommentSubjectChar">
    <w:name w:val="Comment Subject Char"/>
    <w:basedOn w:val="CommentTextChar"/>
    <w:link w:val="CommentSubject"/>
    <w:uiPriority w:val="99"/>
    <w:semiHidden/>
    <w:rsid w:val="00C56A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04072">
      <w:bodyDiv w:val="1"/>
      <w:marLeft w:val="0"/>
      <w:marRight w:val="0"/>
      <w:marTop w:val="0"/>
      <w:marBottom w:val="0"/>
      <w:divBdr>
        <w:top w:val="none" w:sz="0" w:space="0" w:color="auto"/>
        <w:left w:val="none" w:sz="0" w:space="0" w:color="auto"/>
        <w:bottom w:val="none" w:sz="0" w:space="0" w:color="auto"/>
        <w:right w:val="none" w:sz="0" w:space="0" w:color="auto"/>
      </w:divBdr>
      <w:divsChild>
        <w:div w:id="1310868051">
          <w:marLeft w:val="0"/>
          <w:marRight w:val="0"/>
          <w:marTop w:val="0"/>
          <w:marBottom w:val="0"/>
          <w:divBdr>
            <w:top w:val="none" w:sz="0" w:space="0" w:color="auto"/>
            <w:left w:val="none" w:sz="0" w:space="0" w:color="auto"/>
            <w:bottom w:val="none" w:sz="0" w:space="0" w:color="auto"/>
            <w:right w:val="none" w:sz="0" w:space="0" w:color="auto"/>
          </w:divBdr>
          <w:divsChild>
            <w:div w:id="9379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USACE/rts-utils/wiki/CAVI-Scripts"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github.com/USACE/rts-util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3407</TotalTime>
  <Pages>10</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Jeffrey S (Jeff) CIV USARMY CEERD-CRREL (USA)</dc:creator>
  <cp:keywords/>
  <dc:description/>
  <cp:lastModifiedBy>Sterbenz, Benjamin CIV (USA)</cp:lastModifiedBy>
  <cp:revision>95</cp:revision>
  <dcterms:created xsi:type="dcterms:W3CDTF">2022-09-15T18:16:00Z</dcterms:created>
  <dcterms:modified xsi:type="dcterms:W3CDTF">2023-01-10T20:50:00Z</dcterms:modified>
</cp:coreProperties>
</file>